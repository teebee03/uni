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84F10" w14:textId="77777777" w:rsidR="00E50E69" w:rsidRDefault="00E50E69">
      <w:pPr>
        <w:pStyle w:val="Heading2"/>
        <w:rPr>
          <w:sz w:val="20"/>
          <w:szCs w:val="20"/>
        </w:rPr>
      </w:pPr>
    </w:p>
    <w:p w14:paraId="625EB640" w14:textId="4DE284E8" w:rsidR="001D3BA1" w:rsidRDefault="00910925">
      <w:pPr>
        <w:pStyle w:val="Heading2"/>
      </w:pPr>
      <w:r>
        <w:t>1</w:t>
      </w:r>
      <w:r w:rsidRPr="001D3BA1">
        <w:t xml:space="preserve"> - Esercizio (</w:t>
      </w:r>
      <w:r w:rsidR="004A0581">
        <w:t>7</w:t>
      </w:r>
      <w:r w:rsidRPr="001D3BA1">
        <w:t xml:space="preserve"> punti)</w:t>
      </w:r>
    </w:p>
    <w:p w14:paraId="39CC561F" w14:textId="77777777" w:rsidR="001D3BA1" w:rsidRDefault="001D3BA1">
      <w:pPr>
        <w:pStyle w:val="Heading2"/>
      </w:pPr>
    </w:p>
    <w:p w14:paraId="7DA92459" w14:textId="77777777" w:rsidR="00946E04" w:rsidRPr="004D5BA9" w:rsidRDefault="00946E04" w:rsidP="00946E04">
      <w:pPr>
        <w:pStyle w:val="Heading2"/>
        <w:rPr>
          <w:sz w:val="26"/>
          <w:szCs w:val="26"/>
        </w:rPr>
      </w:pPr>
      <w:r w:rsidRPr="004D5BA9">
        <w:rPr>
          <w:sz w:val="26"/>
          <w:szCs w:val="26"/>
        </w:rPr>
        <w:t xml:space="preserve">Versione </w:t>
      </w:r>
      <w:r>
        <w:rPr>
          <w:sz w:val="26"/>
          <w:szCs w:val="26"/>
        </w:rPr>
        <w:t>1</w:t>
      </w:r>
    </w:p>
    <w:p w14:paraId="5CE476E5" w14:textId="194EDE6E" w:rsidR="00946E04" w:rsidRDefault="00946E04" w:rsidP="00946E04"/>
    <w:p w14:paraId="01B7DECF" w14:textId="51F2F36E" w:rsidR="00946E04" w:rsidRPr="004D5BA9" w:rsidRDefault="00946E04" w:rsidP="00946E04">
      <w:r>
        <w:rPr>
          <w:noProof/>
        </w:rPr>
        <w:drawing>
          <wp:inline distT="0" distB="0" distL="0" distR="0" wp14:anchorId="33D8A9E8" wp14:editId="15CF6F71">
            <wp:extent cx="6149975" cy="1158240"/>
            <wp:effectExtent l="0" t="0" r="317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B2261A" w14:textId="77777777" w:rsidR="00946E04" w:rsidRDefault="00946E04" w:rsidP="00946E04">
      <w:pPr>
        <w:jc w:val="both"/>
        <w:rPr>
          <w:sz w:val="28"/>
          <w:szCs w:val="28"/>
        </w:rPr>
      </w:pPr>
      <w:r w:rsidRPr="009904DA">
        <w:rPr>
          <w:sz w:val="28"/>
          <w:szCs w:val="28"/>
        </w:rPr>
        <w:t xml:space="preserve">Con riferimento alla rete in Figura, si consideri che il dispositivo A debba inviare un file al dispositivo B tramite una connessione TCP. </w:t>
      </w:r>
      <w:r>
        <w:rPr>
          <w:sz w:val="28"/>
          <w:szCs w:val="28"/>
        </w:rPr>
        <w:t xml:space="preserve">I parametri iniziali della connessione TCP siano i seguenti: MSS=300 [B], RCWND=12 MSS, SSTHRESH= 5 MSS. Si supponga inoltre che la dimensione dei segmenti di apertura della connessione (SYN, SYNACK) e di riscontro (ACK) sia pari a 60 [B]. </w:t>
      </w:r>
    </w:p>
    <w:p w14:paraId="246C9767" w14:textId="77777777" w:rsidR="00946E04" w:rsidRDefault="00946E04" w:rsidP="00946E04">
      <w:pPr>
        <w:jc w:val="both"/>
        <w:rPr>
          <w:sz w:val="28"/>
          <w:szCs w:val="28"/>
        </w:rPr>
      </w:pPr>
      <w:r>
        <w:rPr>
          <w:sz w:val="28"/>
          <w:szCs w:val="28"/>
        </w:rPr>
        <w:t>Considerato che il file da trasferire sia di 24 [KB], e che:</w:t>
      </w:r>
    </w:p>
    <w:p w14:paraId="74F909BB" w14:textId="77777777" w:rsidR="00946E04" w:rsidRDefault="00946E04" w:rsidP="00946E0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il valore del time out è t</w:t>
      </w:r>
      <w:r>
        <w:rPr>
          <w:sz w:val="28"/>
          <w:szCs w:val="28"/>
          <w:vertAlign w:val="subscript"/>
        </w:rPr>
        <w:t>out</w:t>
      </w:r>
      <w:r>
        <w:rPr>
          <w:sz w:val="28"/>
          <w:szCs w:val="28"/>
        </w:rPr>
        <w:t xml:space="preserve"> = 1 [ms] (avviato </w:t>
      </w:r>
      <w:r w:rsidRPr="008A5B34">
        <w:rPr>
          <w:sz w:val="28"/>
          <w:szCs w:val="28"/>
          <w:u w:val="single"/>
        </w:rPr>
        <w:t>all’inizio</w:t>
      </w:r>
      <w:r>
        <w:rPr>
          <w:sz w:val="28"/>
          <w:szCs w:val="28"/>
        </w:rPr>
        <w:t xml:space="preserve"> della trasmissione di un segmento)</w:t>
      </w:r>
    </w:p>
    <w:p w14:paraId="10F7376F" w14:textId="77777777" w:rsidR="00946E04" w:rsidRDefault="00946E04" w:rsidP="00946E0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appena prima che A invii il segmento #34, A riceva un segmento TCP dal dispositivo B in cui è segnalato un campo di </w:t>
      </w:r>
      <w:r>
        <w:rPr>
          <w:i/>
          <w:iCs/>
          <w:sz w:val="28"/>
          <w:szCs w:val="28"/>
        </w:rPr>
        <w:t>window</w:t>
      </w:r>
      <w:r>
        <w:rPr>
          <w:sz w:val="28"/>
          <w:szCs w:val="28"/>
        </w:rPr>
        <w:t xml:space="preserve"> pari a 3 [KB].</w:t>
      </w:r>
    </w:p>
    <w:p w14:paraId="77165165" w14:textId="77777777" w:rsidR="00946E04" w:rsidRDefault="00946E04" w:rsidP="00946E04">
      <w:pPr>
        <w:jc w:val="both"/>
        <w:rPr>
          <w:sz w:val="28"/>
          <w:szCs w:val="28"/>
        </w:rPr>
      </w:pPr>
      <w:r>
        <w:rPr>
          <w:sz w:val="28"/>
          <w:szCs w:val="28"/>
        </w:rPr>
        <w:t>Indicare:</w:t>
      </w:r>
    </w:p>
    <w:p w14:paraId="2E3D991C" w14:textId="77777777" w:rsidR="00946E04" w:rsidRDefault="00946E04" w:rsidP="00946E04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 la trasmissione sulla connessione TCP diventa continua su uno dei tre link. In caso positivo, indicare il tempo (dall’istante t=0) oltre cui la trasmissione diventa continua e su quale collegamento</w:t>
      </w:r>
    </w:p>
    <w:p w14:paraId="0C27A61C" w14:textId="77777777" w:rsidR="00946E04" w:rsidRDefault="00946E04" w:rsidP="00946E04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Il tempo di trasferimento del file (dall’inizio dell’apertura della connessione TCP fino alla ricezione dell’ultimo ACK)</w:t>
      </w:r>
    </w:p>
    <w:p w14:paraId="681C38F7" w14:textId="77777777" w:rsidR="00946E04" w:rsidRDefault="00946E04" w:rsidP="00946E04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Il tempo di trasferimento del file supponendo che il 6° segmento in trasmissione vada perso. Si supponga inoltre che il TCP scarti i segmenti fuori sequenza.</w:t>
      </w:r>
    </w:p>
    <w:p w14:paraId="1DC24FCC" w14:textId="77777777" w:rsidR="00946E04" w:rsidRPr="003D19E5" w:rsidRDefault="00946E04" w:rsidP="00946E04"/>
    <w:p w14:paraId="427C0672" w14:textId="77777777" w:rsidR="00946E04" w:rsidRPr="003D19E5" w:rsidRDefault="00946E04" w:rsidP="00946E04"/>
    <w:p w14:paraId="2B102C3E" w14:textId="77777777" w:rsidR="00946E04" w:rsidRPr="009904DA" w:rsidRDefault="00946E04" w:rsidP="00946E04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00B050"/>
          <w:sz w:val="28"/>
          <w:szCs w:val="28"/>
          <w:lang w:val="en-US"/>
        </w:rPr>
      </w:pPr>
      <w:r w:rsidRPr="009904DA">
        <w:rPr>
          <w:color w:val="00B050"/>
          <w:sz w:val="28"/>
          <w:szCs w:val="28"/>
          <w:lang w:val="en-US"/>
        </w:rPr>
        <w:t>T1 = (</w:t>
      </w:r>
      <w:r>
        <w:rPr>
          <w:color w:val="00B050"/>
          <w:sz w:val="28"/>
          <w:szCs w:val="28"/>
          <w:lang w:val="en-US"/>
        </w:rPr>
        <w:t>3</w:t>
      </w:r>
      <w:r w:rsidRPr="009904DA">
        <w:rPr>
          <w:color w:val="00B050"/>
          <w:sz w:val="28"/>
          <w:szCs w:val="28"/>
          <w:lang w:val="en-US"/>
        </w:rPr>
        <w:t xml:space="preserve">00*8) / C1 = </w:t>
      </w:r>
      <w:r>
        <w:rPr>
          <w:color w:val="00B050"/>
          <w:sz w:val="28"/>
          <w:szCs w:val="28"/>
          <w:lang w:val="en-US"/>
        </w:rPr>
        <w:t>48</w:t>
      </w:r>
      <w:r w:rsidRPr="009904DA">
        <w:rPr>
          <w:color w:val="00B050"/>
          <w:sz w:val="28"/>
          <w:szCs w:val="28"/>
          <w:lang w:val="en-US"/>
        </w:rPr>
        <w:t xml:space="preserve"> us</w:t>
      </w:r>
    </w:p>
    <w:p w14:paraId="267DFE6C" w14:textId="77777777" w:rsidR="00946E04" w:rsidRPr="009904DA" w:rsidRDefault="00946E04" w:rsidP="00946E04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00B050"/>
          <w:sz w:val="28"/>
          <w:szCs w:val="28"/>
          <w:lang w:val="en-US"/>
        </w:rPr>
      </w:pPr>
      <w:r w:rsidRPr="009904DA">
        <w:rPr>
          <w:color w:val="00B050"/>
          <w:sz w:val="28"/>
          <w:szCs w:val="28"/>
          <w:lang w:val="en-US"/>
        </w:rPr>
        <w:t>T2 = (</w:t>
      </w:r>
      <w:r>
        <w:rPr>
          <w:color w:val="00B050"/>
          <w:sz w:val="28"/>
          <w:szCs w:val="28"/>
          <w:lang w:val="en-US"/>
        </w:rPr>
        <w:t>3</w:t>
      </w:r>
      <w:r w:rsidRPr="009904DA">
        <w:rPr>
          <w:color w:val="00B050"/>
          <w:sz w:val="28"/>
          <w:szCs w:val="28"/>
          <w:lang w:val="en-US"/>
        </w:rPr>
        <w:t xml:space="preserve">00*8) / C2 = T1/3 = </w:t>
      </w:r>
      <w:r>
        <w:rPr>
          <w:color w:val="00B050"/>
          <w:sz w:val="28"/>
          <w:szCs w:val="28"/>
          <w:lang w:val="en-US"/>
        </w:rPr>
        <w:t>16</w:t>
      </w:r>
      <w:r w:rsidRPr="009904DA">
        <w:rPr>
          <w:color w:val="00B050"/>
          <w:sz w:val="28"/>
          <w:szCs w:val="28"/>
          <w:lang w:val="en-US"/>
        </w:rPr>
        <w:t xml:space="preserve"> us</w:t>
      </w:r>
    </w:p>
    <w:p w14:paraId="4A963C0B" w14:textId="77777777" w:rsidR="00946E04" w:rsidRPr="009904DA" w:rsidRDefault="00946E04" w:rsidP="00946E04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00B050"/>
          <w:sz w:val="28"/>
          <w:szCs w:val="28"/>
          <w:lang w:val="en-US"/>
        </w:rPr>
      </w:pPr>
      <w:r w:rsidRPr="009904DA">
        <w:rPr>
          <w:color w:val="00B050"/>
          <w:sz w:val="28"/>
          <w:szCs w:val="28"/>
          <w:lang w:val="en-US"/>
        </w:rPr>
        <w:t>T3 = (</w:t>
      </w:r>
      <w:r>
        <w:rPr>
          <w:color w:val="00B050"/>
          <w:sz w:val="28"/>
          <w:szCs w:val="28"/>
          <w:lang w:val="en-US"/>
        </w:rPr>
        <w:t>3</w:t>
      </w:r>
      <w:r w:rsidRPr="009904DA">
        <w:rPr>
          <w:color w:val="00B050"/>
          <w:sz w:val="28"/>
          <w:szCs w:val="28"/>
          <w:lang w:val="en-US"/>
        </w:rPr>
        <w:t xml:space="preserve">00*8)/C3 = T1/2 = </w:t>
      </w:r>
      <w:r>
        <w:rPr>
          <w:color w:val="00B050"/>
          <w:sz w:val="28"/>
          <w:szCs w:val="28"/>
          <w:lang w:val="en-US"/>
        </w:rPr>
        <w:t>24</w:t>
      </w:r>
      <w:r w:rsidRPr="009904DA">
        <w:rPr>
          <w:color w:val="00B050"/>
          <w:sz w:val="28"/>
          <w:szCs w:val="28"/>
          <w:lang w:val="en-US"/>
        </w:rPr>
        <w:t xml:space="preserve"> us</w:t>
      </w:r>
    </w:p>
    <w:p w14:paraId="008A3E6D" w14:textId="77777777" w:rsidR="00946E04" w:rsidRPr="009904DA" w:rsidRDefault="00946E04" w:rsidP="00946E04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00B050"/>
          <w:sz w:val="28"/>
          <w:szCs w:val="28"/>
          <w:lang w:val="en-US"/>
        </w:rPr>
      </w:pPr>
      <w:r w:rsidRPr="009904DA">
        <w:rPr>
          <w:color w:val="00B050"/>
          <w:sz w:val="28"/>
          <w:szCs w:val="28"/>
          <w:lang w:val="en-US"/>
        </w:rPr>
        <w:t xml:space="preserve">T1_ack = (60*8) / C1 = </w:t>
      </w:r>
      <w:r>
        <w:rPr>
          <w:color w:val="00B050"/>
          <w:sz w:val="28"/>
          <w:szCs w:val="28"/>
          <w:lang w:val="en-US"/>
        </w:rPr>
        <w:t>9.6</w:t>
      </w:r>
      <w:r w:rsidRPr="009904DA">
        <w:rPr>
          <w:color w:val="00B050"/>
          <w:sz w:val="28"/>
          <w:szCs w:val="28"/>
          <w:lang w:val="en-US"/>
        </w:rPr>
        <w:t xml:space="preserve"> us</w:t>
      </w:r>
    </w:p>
    <w:p w14:paraId="52899990" w14:textId="77777777" w:rsidR="00946E04" w:rsidRPr="009904DA" w:rsidRDefault="00946E04" w:rsidP="00946E04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00B050"/>
          <w:sz w:val="28"/>
          <w:szCs w:val="28"/>
          <w:lang w:val="en-US"/>
        </w:rPr>
      </w:pPr>
      <w:r w:rsidRPr="009904DA">
        <w:rPr>
          <w:color w:val="00B050"/>
          <w:sz w:val="28"/>
          <w:szCs w:val="28"/>
          <w:lang w:val="en-US"/>
        </w:rPr>
        <w:t xml:space="preserve">T2_ack = (60*8) / C2 = T1_ack/3 = </w:t>
      </w:r>
      <w:r>
        <w:rPr>
          <w:color w:val="00B050"/>
          <w:sz w:val="28"/>
          <w:szCs w:val="28"/>
          <w:lang w:val="en-US"/>
        </w:rPr>
        <w:t>3.2</w:t>
      </w:r>
      <w:r w:rsidRPr="009904DA">
        <w:rPr>
          <w:color w:val="00B050"/>
          <w:sz w:val="28"/>
          <w:szCs w:val="28"/>
          <w:lang w:val="en-US"/>
        </w:rPr>
        <w:t xml:space="preserve"> us</w:t>
      </w:r>
    </w:p>
    <w:p w14:paraId="03D50B79" w14:textId="77777777" w:rsidR="00946E04" w:rsidRPr="009904DA" w:rsidRDefault="00946E04" w:rsidP="00946E04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00B050"/>
          <w:sz w:val="28"/>
          <w:szCs w:val="28"/>
          <w:lang w:val="en-US"/>
        </w:rPr>
      </w:pPr>
      <w:r w:rsidRPr="009904DA">
        <w:rPr>
          <w:color w:val="00B050"/>
          <w:sz w:val="28"/>
          <w:szCs w:val="28"/>
          <w:lang w:val="en-US"/>
        </w:rPr>
        <w:t xml:space="preserve">T3_ack = (60*8)/C3 = T1_ack/2 = </w:t>
      </w:r>
      <w:r>
        <w:rPr>
          <w:color w:val="00B050"/>
          <w:sz w:val="28"/>
          <w:szCs w:val="28"/>
          <w:lang w:val="en-US"/>
        </w:rPr>
        <w:t>4.8</w:t>
      </w:r>
      <w:r w:rsidRPr="009904DA">
        <w:rPr>
          <w:color w:val="00B050"/>
          <w:sz w:val="28"/>
          <w:szCs w:val="28"/>
          <w:lang w:val="en-US"/>
        </w:rPr>
        <w:t xml:space="preserve"> us</w:t>
      </w:r>
    </w:p>
    <w:p w14:paraId="1F25DDF3" w14:textId="77777777" w:rsidR="00946E04" w:rsidRPr="009904DA" w:rsidRDefault="00946E04" w:rsidP="00946E04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00B050"/>
          <w:sz w:val="28"/>
          <w:szCs w:val="28"/>
          <w:lang w:val="en-US"/>
        </w:rPr>
      </w:pPr>
    </w:p>
    <w:p w14:paraId="0AC08793" w14:textId="77777777" w:rsidR="00946E04" w:rsidRDefault="00946E04" w:rsidP="00946E04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00B050"/>
          <w:sz w:val="28"/>
          <w:szCs w:val="28"/>
          <w:lang w:val="en-US"/>
        </w:rPr>
      </w:pPr>
    </w:p>
    <w:p w14:paraId="171DD325" w14:textId="77777777" w:rsidR="00946E04" w:rsidRPr="009904DA" w:rsidRDefault="00946E04" w:rsidP="00946E04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00B050"/>
          <w:sz w:val="28"/>
          <w:szCs w:val="28"/>
          <w:lang w:val="en-US"/>
        </w:rPr>
      </w:pPr>
      <w:r w:rsidRPr="009904DA">
        <w:rPr>
          <w:color w:val="00B050"/>
          <w:sz w:val="28"/>
          <w:szCs w:val="28"/>
          <w:lang w:val="en-US"/>
        </w:rPr>
        <w:t>RTT = (T1 + t1) + (T2 + t2) + (T3 + t3) + (T3_ack + t3) +(T2_ack + t2) + (T1_ack + t1) =</w:t>
      </w:r>
    </w:p>
    <w:p w14:paraId="6E39E384" w14:textId="77777777" w:rsidR="00946E04" w:rsidRPr="009904DA" w:rsidRDefault="00946E04" w:rsidP="00946E04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00B050"/>
          <w:sz w:val="28"/>
          <w:szCs w:val="28"/>
          <w:lang w:val="en-US"/>
        </w:rPr>
      </w:pPr>
      <w:r w:rsidRPr="009904DA">
        <w:rPr>
          <w:color w:val="00B050"/>
          <w:sz w:val="28"/>
          <w:szCs w:val="28"/>
          <w:lang w:val="en-US"/>
        </w:rPr>
        <w:t xml:space="preserve">= 2* (t1 + t2 +t3) + T1 + T2 + T3 + T1_ack + T2_ack + T3_ack = </w:t>
      </w:r>
      <w:r>
        <w:rPr>
          <w:color w:val="00B050"/>
          <w:sz w:val="28"/>
          <w:szCs w:val="28"/>
          <w:lang w:val="en-US"/>
        </w:rPr>
        <w:t>605.6</w:t>
      </w:r>
      <w:r w:rsidRPr="009904DA">
        <w:rPr>
          <w:color w:val="00B050"/>
          <w:sz w:val="28"/>
          <w:szCs w:val="28"/>
          <w:lang w:val="en-US"/>
        </w:rPr>
        <w:t xml:space="preserve"> us</w:t>
      </w:r>
    </w:p>
    <w:p w14:paraId="3DDA3E2F" w14:textId="77777777" w:rsidR="00946E04" w:rsidRPr="009904DA" w:rsidRDefault="00946E04" w:rsidP="00946E04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00B050"/>
          <w:sz w:val="28"/>
          <w:szCs w:val="28"/>
          <w:lang w:val="en-US"/>
        </w:rPr>
      </w:pPr>
      <w:r w:rsidRPr="009904DA">
        <w:rPr>
          <w:color w:val="00B050"/>
          <w:sz w:val="28"/>
          <w:szCs w:val="28"/>
          <w:lang w:val="en-US"/>
        </w:rPr>
        <w:t xml:space="preserve">Topen = 2* (t1+t2+t3+T1_ack + T2_ack + T3_ack) =  </w:t>
      </w:r>
      <w:r>
        <w:rPr>
          <w:color w:val="00B050"/>
          <w:sz w:val="28"/>
          <w:szCs w:val="28"/>
          <w:lang w:val="en-US"/>
        </w:rPr>
        <w:t xml:space="preserve">535.2 </w:t>
      </w:r>
      <w:r w:rsidRPr="009904DA">
        <w:rPr>
          <w:color w:val="00B050"/>
          <w:sz w:val="28"/>
          <w:szCs w:val="28"/>
          <w:lang w:val="en-US"/>
        </w:rPr>
        <w:t xml:space="preserve">us </w:t>
      </w:r>
    </w:p>
    <w:p w14:paraId="78905508" w14:textId="32915FFF" w:rsidR="00946E04" w:rsidRPr="009904DA" w:rsidRDefault="0000268B" w:rsidP="00946E04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Filesize = L / MSS = 24</w:t>
      </w:r>
      <w:r w:rsidR="00946E04" w:rsidRPr="009904DA">
        <w:rPr>
          <w:color w:val="00B050"/>
          <w:sz w:val="28"/>
          <w:szCs w:val="28"/>
          <w:lang w:val="en-US"/>
        </w:rPr>
        <w:t>000/</w:t>
      </w:r>
      <w:r w:rsidR="00946E04">
        <w:rPr>
          <w:color w:val="00B050"/>
          <w:sz w:val="28"/>
          <w:szCs w:val="28"/>
          <w:lang w:val="en-US"/>
        </w:rPr>
        <w:t>3</w:t>
      </w:r>
      <w:r w:rsidR="00946E04" w:rsidRPr="009904DA">
        <w:rPr>
          <w:color w:val="00B050"/>
          <w:sz w:val="28"/>
          <w:szCs w:val="28"/>
          <w:lang w:val="en-US"/>
        </w:rPr>
        <w:t xml:space="preserve">00 = </w:t>
      </w:r>
      <w:r w:rsidR="00946E04">
        <w:rPr>
          <w:color w:val="00B050"/>
          <w:sz w:val="28"/>
          <w:szCs w:val="28"/>
          <w:lang w:val="en-US"/>
        </w:rPr>
        <w:t>8</w:t>
      </w:r>
      <w:r w:rsidR="00946E04" w:rsidRPr="009904DA">
        <w:rPr>
          <w:color w:val="00B050"/>
          <w:sz w:val="28"/>
          <w:szCs w:val="28"/>
          <w:lang w:val="en-US"/>
        </w:rPr>
        <w:t>0</w:t>
      </w:r>
    </w:p>
    <w:p w14:paraId="541B0A71" w14:textId="77777777" w:rsidR="00946E04" w:rsidRPr="001F7D5B" w:rsidRDefault="00946E04" w:rsidP="00946E04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00B050"/>
          <w:sz w:val="28"/>
          <w:szCs w:val="28"/>
          <w:lang w:val="en-GB"/>
        </w:rPr>
      </w:pPr>
      <w:r w:rsidRPr="001F7D5B">
        <w:rPr>
          <w:color w:val="00B050"/>
          <w:sz w:val="28"/>
          <w:szCs w:val="28"/>
          <w:lang w:val="en-GB"/>
        </w:rPr>
        <w:t>RCWND_new = 3000/300 = 10 MSS</w:t>
      </w:r>
    </w:p>
    <w:p w14:paraId="2C6C78AE" w14:textId="77777777" w:rsidR="00946E04" w:rsidRPr="001F7D5B" w:rsidRDefault="00946E04" w:rsidP="00946E04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FF0000"/>
          <w:sz w:val="24"/>
          <w:szCs w:val="24"/>
          <w:lang w:val="en-GB"/>
        </w:rPr>
      </w:pPr>
    </w:p>
    <w:p w14:paraId="585E66B4" w14:textId="77777777" w:rsidR="00946E04" w:rsidRPr="009904DA" w:rsidRDefault="00946E04" w:rsidP="00946E04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00B050"/>
          <w:sz w:val="28"/>
          <w:szCs w:val="28"/>
        </w:rPr>
      </w:pPr>
      <w:r w:rsidRPr="009904DA">
        <w:rPr>
          <w:b/>
          <w:bCs/>
          <w:color w:val="00B050"/>
          <w:sz w:val="28"/>
          <w:szCs w:val="28"/>
        </w:rPr>
        <w:lastRenderedPageBreak/>
        <w:t xml:space="preserve">1. </w:t>
      </w:r>
      <w:r w:rsidRPr="009904DA">
        <w:rPr>
          <w:color w:val="00B050"/>
          <w:sz w:val="28"/>
          <w:szCs w:val="28"/>
        </w:rPr>
        <w:t xml:space="preserve">La trasmissione diventerebbe continua sul </w:t>
      </w:r>
      <w:r w:rsidRPr="009904DA">
        <w:rPr>
          <w:b/>
          <w:bCs/>
          <w:color w:val="00B050"/>
          <w:sz w:val="28"/>
          <w:szCs w:val="28"/>
        </w:rPr>
        <w:t>link R1-R2</w:t>
      </w:r>
      <w:r w:rsidRPr="009904DA">
        <w:rPr>
          <w:color w:val="00B050"/>
          <w:sz w:val="28"/>
          <w:szCs w:val="28"/>
        </w:rPr>
        <w:t xml:space="preserve"> quando </w:t>
      </w:r>
      <w:r w:rsidRPr="009904DA">
        <w:rPr>
          <w:b/>
          <w:bCs/>
          <w:color w:val="00B050"/>
          <w:sz w:val="28"/>
          <w:szCs w:val="28"/>
        </w:rPr>
        <w:t xml:space="preserve">Wc &gt;= RTT/T1 = </w:t>
      </w:r>
      <w:r>
        <w:rPr>
          <w:color w:val="00B050"/>
          <w:sz w:val="28"/>
          <w:szCs w:val="28"/>
        </w:rPr>
        <w:t>12.</w:t>
      </w:r>
      <w:r>
        <w:rPr>
          <w:b/>
          <w:bCs/>
          <w:color w:val="00B050"/>
          <w:sz w:val="28"/>
          <w:szCs w:val="28"/>
        </w:rPr>
        <w:t>6</w:t>
      </w:r>
      <w:r w:rsidRPr="009904DA">
        <w:rPr>
          <w:color w:val="00B050"/>
          <w:sz w:val="28"/>
          <w:szCs w:val="28"/>
        </w:rPr>
        <w:t xml:space="preserve"> </w:t>
      </w:r>
    </w:p>
    <w:p w14:paraId="3896E9C6" w14:textId="77777777" w:rsidR="00946E04" w:rsidRDefault="00946E04" w:rsidP="00946E04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color w:val="00B050"/>
          <w:sz w:val="28"/>
          <w:szCs w:val="28"/>
        </w:rPr>
      </w:pPr>
      <w:r w:rsidRPr="009904DA">
        <w:rPr>
          <w:color w:val="00B050"/>
          <w:sz w:val="28"/>
          <w:szCs w:val="28"/>
        </w:rPr>
        <w:t xml:space="preserve">Dato che RCWND = 12 MSS, </w:t>
      </w:r>
      <w:r w:rsidRPr="009904DA">
        <w:rPr>
          <w:b/>
          <w:bCs/>
          <w:color w:val="00B050"/>
          <w:sz w:val="28"/>
          <w:szCs w:val="28"/>
        </w:rPr>
        <w:t xml:space="preserve">concludiamo che la trasmissione non diventa mai continua sul link </w:t>
      </w:r>
      <w:r>
        <w:rPr>
          <w:b/>
          <w:bCs/>
          <w:color w:val="00B050"/>
          <w:sz w:val="28"/>
          <w:szCs w:val="28"/>
        </w:rPr>
        <w:t>A-</w:t>
      </w:r>
      <w:r w:rsidRPr="009904DA">
        <w:rPr>
          <w:b/>
          <w:bCs/>
          <w:color w:val="00B050"/>
          <w:sz w:val="28"/>
          <w:szCs w:val="28"/>
        </w:rPr>
        <w:t>R1.</w:t>
      </w:r>
    </w:p>
    <w:p w14:paraId="1093175E" w14:textId="77777777" w:rsidR="00946E04" w:rsidRDefault="00946E04" w:rsidP="00946E04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color w:val="00B050"/>
          <w:sz w:val="28"/>
          <w:szCs w:val="28"/>
        </w:rPr>
      </w:pPr>
    </w:p>
    <w:p w14:paraId="75F41ABB" w14:textId="77777777" w:rsidR="00946E04" w:rsidRPr="004D5BA9" w:rsidRDefault="00946E04" w:rsidP="00946E04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t xml:space="preserve">2. </w:t>
      </w:r>
      <w:r w:rsidRPr="004D5BA9">
        <w:rPr>
          <w:b/>
          <w:bCs/>
          <w:color w:val="00B050"/>
          <w:sz w:val="28"/>
          <w:szCs w:val="28"/>
          <w:lang w:val="en-US"/>
        </w:rPr>
        <w:t xml:space="preserve">Ttot = Topen + 12RTT + </w:t>
      </w:r>
      <w:r>
        <w:rPr>
          <w:b/>
          <w:bCs/>
          <w:color w:val="00B050"/>
          <w:sz w:val="28"/>
          <w:szCs w:val="28"/>
          <w:lang w:val="en-US"/>
        </w:rPr>
        <w:t>7</w:t>
      </w:r>
      <w:r w:rsidRPr="004D5BA9">
        <w:rPr>
          <w:b/>
          <w:bCs/>
          <w:color w:val="00B050"/>
          <w:sz w:val="28"/>
          <w:szCs w:val="28"/>
          <w:lang w:val="en-US"/>
        </w:rPr>
        <w:t xml:space="preserve">T1 = </w:t>
      </w:r>
      <w:r>
        <w:rPr>
          <w:b/>
          <w:bCs/>
          <w:color w:val="00B050"/>
          <w:sz w:val="28"/>
          <w:szCs w:val="28"/>
          <w:lang w:val="en-US"/>
        </w:rPr>
        <w:t>8.1384</w:t>
      </w:r>
      <w:r w:rsidRPr="004D5BA9">
        <w:rPr>
          <w:b/>
          <w:bCs/>
          <w:color w:val="00B050"/>
          <w:sz w:val="28"/>
          <w:szCs w:val="28"/>
          <w:lang w:val="en-US"/>
        </w:rPr>
        <w:t xml:space="preserve">ms </w:t>
      </w:r>
    </w:p>
    <w:p w14:paraId="30B270DE" w14:textId="77777777" w:rsidR="00946E04" w:rsidRDefault="00946E04" w:rsidP="00946E04">
      <w:pPr>
        <w:rPr>
          <w:lang w:val="en-US"/>
        </w:rPr>
      </w:pPr>
    </w:p>
    <w:p w14:paraId="5D1B57B3" w14:textId="77777777" w:rsidR="00946E04" w:rsidRDefault="00946E04" w:rsidP="00946E04">
      <w:pPr>
        <w:rPr>
          <w:lang w:val="en-US"/>
        </w:rPr>
      </w:pPr>
    </w:p>
    <w:p w14:paraId="7D005C65" w14:textId="77777777" w:rsidR="00946E04" w:rsidRPr="00B21D86" w:rsidRDefault="00946E04" w:rsidP="00946E04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color w:val="FF0000"/>
          <w:sz w:val="24"/>
          <w:szCs w:val="24"/>
        </w:rPr>
      </w:pPr>
    </w:p>
    <w:p w14:paraId="11E57DE3" w14:textId="77777777" w:rsidR="00946E04" w:rsidRDefault="00946E04" w:rsidP="00946E04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FF0000"/>
          <w:sz w:val="24"/>
          <w:szCs w:val="24"/>
        </w:rPr>
      </w:pPr>
      <w:r w:rsidRPr="004A0581">
        <w:rPr>
          <w:noProof/>
          <w:color w:val="FF0000"/>
          <w:sz w:val="24"/>
          <w:szCs w:val="24"/>
        </w:rPr>
        <w:drawing>
          <wp:inline distT="0" distB="0" distL="0" distR="0" wp14:anchorId="10834BAB" wp14:editId="17FA9BE4">
            <wp:extent cx="6150610" cy="186118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3639" w14:textId="77777777" w:rsidR="00946E04" w:rsidRDefault="00946E04" w:rsidP="00946E04">
      <w:pPr>
        <w:rPr>
          <w:lang w:val="en-US"/>
        </w:rPr>
      </w:pPr>
    </w:p>
    <w:p w14:paraId="7FBD21E4" w14:textId="77777777" w:rsidR="00946E04" w:rsidRDefault="00946E04" w:rsidP="00946E04">
      <w:pPr>
        <w:rPr>
          <w:rFonts w:ascii="Helvetica Neue" w:eastAsia="Helvetica Neue" w:hAnsi="Helvetica Neue" w:cs="Helvetica Neue"/>
          <w:b/>
          <w:bCs/>
          <w:color w:val="00B050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</w:p>
    <w:p w14:paraId="15CA1740" w14:textId="77777777" w:rsidR="00946E04" w:rsidRDefault="00946E04" w:rsidP="00946E04">
      <w:pPr>
        <w:rPr>
          <w:rFonts w:ascii="Helvetica Neue" w:eastAsia="Helvetica Neue" w:hAnsi="Helvetica Neue" w:cs="Helvetica Neue"/>
          <w:b/>
          <w:bCs/>
          <w:color w:val="00B050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Helvetica Neue" w:hAnsi="Helvetica Neue" w:cs="Helvetica Neue"/>
          <w:b/>
          <w:bCs/>
          <w:color w:val="00B050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  <w:t xml:space="preserve">3. </w:t>
      </w:r>
      <w:r w:rsidRPr="00D811EC">
        <w:rPr>
          <w:rFonts w:ascii="Helvetica Neue" w:eastAsia="Helvetica Neue" w:hAnsi="Helvetica Neue" w:cs="Helvetica Neue"/>
          <w:b/>
          <w:bCs/>
          <w:color w:val="00B050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  <w:t>Ttot= Topen + tout+2T1+14RTT+9T1=</w:t>
      </w:r>
      <w:r>
        <w:rPr>
          <w:rFonts w:ascii="Helvetica Neue" w:eastAsia="Helvetica Neue" w:hAnsi="Helvetica Neue" w:cs="Helvetica Neue"/>
          <w:b/>
          <w:bCs/>
          <w:color w:val="00B050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  <w:t>10.5416ms</w:t>
      </w:r>
    </w:p>
    <w:p w14:paraId="04EAA9A0" w14:textId="77777777" w:rsidR="00946E04" w:rsidRDefault="00946E04" w:rsidP="00946E04">
      <w:pPr>
        <w:rPr>
          <w:rFonts w:ascii="Helvetica Neue" w:eastAsia="Helvetica Neue" w:hAnsi="Helvetica Neue" w:cs="Helvetica Neue"/>
          <w:b/>
          <w:bCs/>
          <w:color w:val="00B050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</w:p>
    <w:p w14:paraId="397A1B85" w14:textId="77777777" w:rsidR="00946E04" w:rsidRDefault="00946E04" w:rsidP="00946E04">
      <w:pPr>
        <w:rPr>
          <w:rFonts w:ascii="Helvetica Neue" w:eastAsia="Helvetica Neue" w:hAnsi="Helvetica Neue" w:cs="Helvetica Neue"/>
          <w:b/>
          <w:bCs/>
          <w:color w:val="00B050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</w:p>
    <w:p w14:paraId="1C7E803B" w14:textId="77777777" w:rsidR="00946E04" w:rsidRDefault="00946E04" w:rsidP="00946E04">
      <w:pPr>
        <w:rPr>
          <w:rFonts w:ascii="Helvetica Neue" w:eastAsia="Helvetica Neue" w:hAnsi="Helvetica Neue" w:cs="Helvetica Neue"/>
          <w:b/>
          <w:bCs/>
          <w:color w:val="00B050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4A0581">
        <w:rPr>
          <w:rFonts w:ascii="Helvetica Neue" w:eastAsia="Helvetica Neue" w:hAnsi="Helvetica Neue" w:cs="Helvetica Neue"/>
          <w:b/>
          <w:bCs/>
          <w:noProof/>
          <w:color w:val="00B05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043B3939" wp14:editId="6F0EE671">
            <wp:extent cx="6150610" cy="1856105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12C7" w14:textId="77777777" w:rsidR="00946E04" w:rsidRDefault="00946E04" w:rsidP="00946E04">
      <w:pPr>
        <w:rPr>
          <w:rFonts w:ascii="Helvetica Neue" w:eastAsia="Helvetica Neue" w:hAnsi="Helvetica Neue" w:cs="Helvetica Neue"/>
          <w:b/>
          <w:bCs/>
          <w:color w:val="00B050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</w:p>
    <w:p w14:paraId="697F30BC" w14:textId="77777777" w:rsidR="00946E04" w:rsidRDefault="00946E04" w:rsidP="00946E04">
      <w:pPr>
        <w:rPr>
          <w:rFonts w:ascii="Helvetica Neue" w:eastAsia="Helvetica Neue" w:hAnsi="Helvetica Neue" w:cs="Helvetica Neue"/>
          <w:b/>
          <w:bCs/>
          <w:color w:val="00B050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Helvetica Neue" w:hAnsi="Helvetica Neue" w:cs="Helvetica Neue"/>
          <w:b/>
          <w:bCs/>
          <w:color w:val="00B050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  <w:t>Dopo il time out</w:t>
      </w:r>
    </w:p>
    <w:p w14:paraId="4F7D9156" w14:textId="77777777" w:rsidR="00946E04" w:rsidRDefault="00946E04" w:rsidP="00946E04">
      <w:pPr>
        <w:rPr>
          <w:rFonts w:ascii="Helvetica Neue" w:eastAsia="Helvetica Neue" w:hAnsi="Helvetica Neue" w:cs="Helvetica Neue"/>
          <w:b/>
          <w:bCs/>
          <w:color w:val="00B050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</w:p>
    <w:p w14:paraId="1F3D5F72" w14:textId="77777777" w:rsidR="00946E04" w:rsidRPr="004D5BA9" w:rsidRDefault="00946E04" w:rsidP="00946E04">
      <w:pPr>
        <w:rPr>
          <w:lang w:val="en-US"/>
        </w:rPr>
      </w:pPr>
      <w:r w:rsidRPr="004A0581">
        <w:rPr>
          <w:noProof/>
        </w:rPr>
        <w:drawing>
          <wp:inline distT="0" distB="0" distL="0" distR="0" wp14:anchorId="29AB79BC" wp14:editId="3269DE5D">
            <wp:extent cx="6150610" cy="1510665"/>
            <wp:effectExtent l="0" t="0" r="0" b="63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716A" w14:textId="77777777" w:rsidR="00946E04" w:rsidRDefault="00946E04">
      <w:pPr>
        <w:pStyle w:val="Heading2"/>
      </w:pPr>
    </w:p>
    <w:p w14:paraId="0AC3C593" w14:textId="77777777" w:rsidR="00946E04" w:rsidRDefault="00946E04">
      <w:pPr>
        <w:pStyle w:val="Heading2"/>
      </w:pPr>
    </w:p>
    <w:p w14:paraId="65CE0874" w14:textId="2FE0F542" w:rsidR="00E50E69" w:rsidRPr="001D3BA1" w:rsidRDefault="001D3BA1">
      <w:pPr>
        <w:pStyle w:val="Heading2"/>
        <w:rPr>
          <w:sz w:val="26"/>
          <w:szCs w:val="26"/>
        </w:rPr>
      </w:pPr>
      <w:r>
        <w:t xml:space="preserve">Versione </w:t>
      </w:r>
      <w:r w:rsidR="003D19E5">
        <w:t>2</w:t>
      </w:r>
    </w:p>
    <w:p w14:paraId="2C273CDB" w14:textId="77777777" w:rsidR="00E50E69" w:rsidRDefault="00E50E69">
      <w:pPr>
        <w:jc w:val="center"/>
        <w:rPr>
          <w:sz w:val="26"/>
          <w:szCs w:val="26"/>
        </w:rPr>
      </w:pPr>
    </w:p>
    <w:p w14:paraId="74F0522A" w14:textId="26B377D1" w:rsidR="003340E2" w:rsidRPr="001D3BA1" w:rsidRDefault="00946E04" w:rsidP="003340E2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0DD61998" wp14:editId="69A08308">
            <wp:extent cx="6149975" cy="1158240"/>
            <wp:effectExtent l="0" t="0" r="317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AF6D02" w14:textId="77777777" w:rsidR="003340E2" w:rsidRDefault="003340E2">
      <w:pPr>
        <w:jc w:val="both"/>
        <w:rPr>
          <w:sz w:val="28"/>
          <w:szCs w:val="28"/>
        </w:rPr>
      </w:pPr>
    </w:p>
    <w:p w14:paraId="7E83C734" w14:textId="1FF29A17" w:rsidR="00E50E69" w:rsidRDefault="00910925">
      <w:pPr>
        <w:jc w:val="both"/>
        <w:rPr>
          <w:sz w:val="28"/>
          <w:szCs w:val="28"/>
        </w:rPr>
      </w:pPr>
      <w:r w:rsidRPr="009904DA">
        <w:rPr>
          <w:sz w:val="28"/>
          <w:szCs w:val="28"/>
        </w:rPr>
        <w:t xml:space="preserve">Con riferimento alla rete in Figura, si consideri che il dispositivo A debba inviare un file al dispositivo B tramite una connessione TCP. </w:t>
      </w:r>
      <w:r>
        <w:rPr>
          <w:sz w:val="28"/>
          <w:szCs w:val="28"/>
        </w:rPr>
        <w:t>I parametri iniziali della connessione TCP siano i seguenti: MSS=</w:t>
      </w:r>
      <w:r w:rsidR="004116F9">
        <w:rPr>
          <w:sz w:val="28"/>
          <w:szCs w:val="28"/>
        </w:rPr>
        <w:t>6</w:t>
      </w:r>
      <w:r>
        <w:rPr>
          <w:sz w:val="28"/>
          <w:szCs w:val="28"/>
        </w:rPr>
        <w:t xml:space="preserve">00 [B], RCWND=12 MSS, SSTHRESH= 5 MSS. Si supponga inoltre che la dimensione dei segmenti di apertura della connessione (SYN, SYNACK) e di riscontro (ACK) sia pari a 60 [B]. </w:t>
      </w:r>
    </w:p>
    <w:p w14:paraId="207DFF3E" w14:textId="77777777" w:rsidR="00E50E69" w:rsidRDefault="00910925">
      <w:pPr>
        <w:jc w:val="both"/>
        <w:rPr>
          <w:sz w:val="28"/>
          <w:szCs w:val="28"/>
        </w:rPr>
      </w:pPr>
      <w:r>
        <w:rPr>
          <w:sz w:val="28"/>
          <w:szCs w:val="28"/>
        </w:rPr>
        <w:t>Considerato che il file da trasferire sia di 24 [KB], e che:</w:t>
      </w:r>
    </w:p>
    <w:p w14:paraId="1CB5AFFD" w14:textId="0B614289" w:rsidR="00E50E69" w:rsidRDefault="0091092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il valore del time out è t</w:t>
      </w:r>
      <w:r>
        <w:rPr>
          <w:sz w:val="28"/>
          <w:szCs w:val="28"/>
          <w:vertAlign w:val="subscript"/>
        </w:rPr>
        <w:t>out</w:t>
      </w:r>
      <w:r>
        <w:rPr>
          <w:sz w:val="28"/>
          <w:szCs w:val="28"/>
        </w:rPr>
        <w:t xml:space="preserve"> = 1 [ms]</w:t>
      </w:r>
      <w:r w:rsidR="00853689">
        <w:rPr>
          <w:sz w:val="28"/>
          <w:szCs w:val="28"/>
        </w:rPr>
        <w:t xml:space="preserve"> (avviato </w:t>
      </w:r>
      <w:r w:rsidR="00853689" w:rsidRPr="00B21D86">
        <w:rPr>
          <w:sz w:val="28"/>
          <w:szCs w:val="28"/>
          <w:u w:val="single"/>
        </w:rPr>
        <w:t>all’inizio</w:t>
      </w:r>
      <w:r w:rsidR="00853689">
        <w:rPr>
          <w:sz w:val="28"/>
          <w:szCs w:val="28"/>
        </w:rPr>
        <w:t xml:space="preserve"> della trasmissione di un segmento)</w:t>
      </w:r>
    </w:p>
    <w:p w14:paraId="012D34D0" w14:textId="0E843FEC" w:rsidR="00E50E69" w:rsidRDefault="002346C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appena </w:t>
      </w:r>
      <w:r w:rsidR="00910925">
        <w:rPr>
          <w:sz w:val="28"/>
          <w:szCs w:val="28"/>
        </w:rPr>
        <w:t xml:space="preserve">prima che A invii il segmento #34, </w:t>
      </w:r>
      <w:r>
        <w:rPr>
          <w:sz w:val="28"/>
          <w:szCs w:val="28"/>
        </w:rPr>
        <w:t xml:space="preserve">A riceva un segmento TCP dal </w:t>
      </w:r>
      <w:r w:rsidR="00910925">
        <w:rPr>
          <w:sz w:val="28"/>
          <w:szCs w:val="28"/>
        </w:rPr>
        <w:t xml:space="preserve">dispositivo B </w:t>
      </w:r>
      <w:r w:rsidR="00B21D86">
        <w:rPr>
          <w:sz w:val="28"/>
          <w:szCs w:val="28"/>
        </w:rPr>
        <w:t>in cui è</w:t>
      </w:r>
      <w:r>
        <w:rPr>
          <w:sz w:val="28"/>
          <w:szCs w:val="28"/>
        </w:rPr>
        <w:t xml:space="preserve"> </w:t>
      </w:r>
      <w:r w:rsidR="00910925">
        <w:rPr>
          <w:sz w:val="28"/>
          <w:szCs w:val="28"/>
        </w:rPr>
        <w:t>segnal</w:t>
      </w:r>
      <w:r>
        <w:rPr>
          <w:sz w:val="28"/>
          <w:szCs w:val="28"/>
        </w:rPr>
        <w:t>a</w:t>
      </w:r>
      <w:r w:rsidR="00B21D86">
        <w:rPr>
          <w:sz w:val="28"/>
          <w:szCs w:val="28"/>
        </w:rPr>
        <w:t>to</w:t>
      </w:r>
      <w:r w:rsidR="00910925">
        <w:rPr>
          <w:sz w:val="28"/>
          <w:szCs w:val="28"/>
        </w:rPr>
        <w:t xml:space="preserve"> un campo di </w:t>
      </w:r>
      <w:r w:rsidR="00910925">
        <w:rPr>
          <w:i/>
          <w:iCs/>
          <w:sz w:val="28"/>
          <w:szCs w:val="28"/>
        </w:rPr>
        <w:t>window</w:t>
      </w:r>
      <w:r w:rsidR="00910925">
        <w:rPr>
          <w:sz w:val="28"/>
          <w:szCs w:val="28"/>
        </w:rPr>
        <w:t xml:space="preserve"> pari a 3 [KB].</w:t>
      </w:r>
    </w:p>
    <w:p w14:paraId="3E4FB002" w14:textId="77777777" w:rsidR="00E50E69" w:rsidRDefault="00910925">
      <w:pPr>
        <w:jc w:val="both"/>
        <w:rPr>
          <w:sz w:val="28"/>
          <w:szCs w:val="28"/>
        </w:rPr>
      </w:pPr>
      <w:r>
        <w:rPr>
          <w:sz w:val="28"/>
          <w:szCs w:val="28"/>
        </w:rPr>
        <w:t>Indicare:</w:t>
      </w:r>
    </w:p>
    <w:p w14:paraId="12200928" w14:textId="1CB40997" w:rsidR="00E50E69" w:rsidRDefault="00910925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 la trasmissione sulla connessione TCP diventa continua su uno dei tre link. In caso positivo, indicare il tempo (dall’istante t=0) oltre cui la trasmissione diventa continua e su quale collegamento</w:t>
      </w:r>
    </w:p>
    <w:p w14:paraId="720C0CF5" w14:textId="67207D7A" w:rsidR="00E50E69" w:rsidRDefault="00910925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Il tempo di trasferimento del file</w:t>
      </w:r>
      <w:r w:rsidR="00853689">
        <w:rPr>
          <w:sz w:val="28"/>
          <w:szCs w:val="28"/>
        </w:rPr>
        <w:t xml:space="preserve"> (dall’inizio dell’apertura della connessione TCP fino alla ricezione dell’ultimo ACK)</w:t>
      </w:r>
    </w:p>
    <w:p w14:paraId="535A1381" w14:textId="77777777" w:rsidR="00E50E69" w:rsidRDefault="00910925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Il tempo di trasferimento del file supponendo che il 6° segmento in trasmissione vada perso. Si supponga inoltre che il TCP scarti i segmenti fuori sequenza.</w:t>
      </w:r>
    </w:p>
    <w:p w14:paraId="41AB297C" w14:textId="77777777" w:rsidR="00E50E69" w:rsidRDefault="00E50E69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FF0000"/>
          <w:sz w:val="28"/>
          <w:szCs w:val="28"/>
        </w:rPr>
      </w:pPr>
    </w:p>
    <w:p w14:paraId="5E6349EB" w14:textId="77777777" w:rsidR="00E50E69" w:rsidRPr="009904DA" w:rsidRDefault="00910925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FF0000"/>
          <w:sz w:val="28"/>
          <w:szCs w:val="28"/>
          <w:lang w:val="en-US"/>
        </w:rPr>
      </w:pPr>
      <w:r w:rsidRPr="009904DA">
        <w:rPr>
          <w:color w:val="FF0000"/>
          <w:sz w:val="28"/>
          <w:szCs w:val="28"/>
          <w:lang w:val="en-US"/>
        </w:rPr>
        <w:t>T1 = (600*8) / C1 = 96 us</w:t>
      </w:r>
    </w:p>
    <w:p w14:paraId="2217AE57" w14:textId="77777777" w:rsidR="00E50E69" w:rsidRPr="009904DA" w:rsidRDefault="00910925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FF0000"/>
          <w:sz w:val="28"/>
          <w:szCs w:val="28"/>
          <w:lang w:val="en-US"/>
        </w:rPr>
      </w:pPr>
      <w:r w:rsidRPr="009904DA">
        <w:rPr>
          <w:color w:val="FF0000"/>
          <w:sz w:val="28"/>
          <w:szCs w:val="28"/>
          <w:lang w:val="en-US"/>
        </w:rPr>
        <w:t>T2 = (600*8) / C2 = T1/3 = 32 us</w:t>
      </w:r>
    </w:p>
    <w:p w14:paraId="0187FDA6" w14:textId="77777777" w:rsidR="00E50E69" w:rsidRPr="009904DA" w:rsidRDefault="00910925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FF0000"/>
          <w:sz w:val="28"/>
          <w:szCs w:val="28"/>
          <w:lang w:val="en-US"/>
        </w:rPr>
      </w:pPr>
      <w:r w:rsidRPr="009904DA">
        <w:rPr>
          <w:color w:val="FF0000"/>
          <w:sz w:val="28"/>
          <w:szCs w:val="28"/>
          <w:lang w:val="en-US"/>
        </w:rPr>
        <w:t>T3 = (600*8)/C3 = T1/2 = 48 us</w:t>
      </w:r>
    </w:p>
    <w:p w14:paraId="591A8C11" w14:textId="70C5EAF8" w:rsidR="00E50E69" w:rsidRPr="009904DA" w:rsidRDefault="00910925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FF0000"/>
          <w:sz w:val="28"/>
          <w:szCs w:val="28"/>
          <w:lang w:val="en-US"/>
        </w:rPr>
      </w:pPr>
      <w:r w:rsidRPr="009904DA">
        <w:rPr>
          <w:color w:val="FF0000"/>
          <w:sz w:val="28"/>
          <w:szCs w:val="28"/>
          <w:lang w:val="en-US"/>
        </w:rPr>
        <w:t xml:space="preserve">T1_ack = (60*8) / C1 = </w:t>
      </w:r>
      <w:r w:rsidR="00A74062">
        <w:rPr>
          <w:color w:val="FF0000"/>
          <w:sz w:val="28"/>
          <w:szCs w:val="28"/>
          <w:lang w:val="en-US"/>
        </w:rPr>
        <w:t>9.6</w:t>
      </w:r>
      <w:r w:rsidRPr="009904DA">
        <w:rPr>
          <w:color w:val="FF0000"/>
          <w:sz w:val="28"/>
          <w:szCs w:val="28"/>
          <w:lang w:val="en-US"/>
        </w:rPr>
        <w:t xml:space="preserve"> us</w:t>
      </w:r>
    </w:p>
    <w:p w14:paraId="6A7C3BF2" w14:textId="651675C1" w:rsidR="00E50E69" w:rsidRPr="009904DA" w:rsidRDefault="00910925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FF0000"/>
          <w:sz w:val="28"/>
          <w:szCs w:val="28"/>
          <w:lang w:val="en-US"/>
        </w:rPr>
      </w:pPr>
      <w:r w:rsidRPr="009904DA">
        <w:rPr>
          <w:color w:val="FF0000"/>
          <w:sz w:val="28"/>
          <w:szCs w:val="28"/>
          <w:lang w:val="en-US"/>
        </w:rPr>
        <w:t xml:space="preserve">T2_ack = (60*8) / C2 = </w:t>
      </w:r>
      <w:r>
        <w:rPr>
          <w:color w:val="FF0000"/>
          <w:sz w:val="28"/>
          <w:szCs w:val="28"/>
          <w:lang w:val="en-US"/>
        </w:rPr>
        <w:t>T1_ack/</w:t>
      </w:r>
      <w:r w:rsidRPr="009904DA">
        <w:rPr>
          <w:color w:val="FF0000"/>
          <w:sz w:val="28"/>
          <w:szCs w:val="28"/>
          <w:lang w:val="en-US"/>
        </w:rPr>
        <w:t xml:space="preserve">3 = </w:t>
      </w:r>
      <w:r w:rsidR="00A74062">
        <w:rPr>
          <w:color w:val="FF0000"/>
          <w:sz w:val="28"/>
          <w:szCs w:val="28"/>
          <w:lang w:val="en-US"/>
        </w:rPr>
        <w:t>3.2</w:t>
      </w:r>
      <w:r w:rsidRPr="009904DA">
        <w:rPr>
          <w:color w:val="FF0000"/>
          <w:sz w:val="28"/>
          <w:szCs w:val="28"/>
          <w:lang w:val="en-US"/>
        </w:rPr>
        <w:t xml:space="preserve"> us</w:t>
      </w:r>
    </w:p>
    <w:p w14:paraId="3B149B11" w14:textId="73E43B28" w:rsidR="00E50E69" w:rsidRPr="009904DA" w:rsidRDefault="00910925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FF0000"/>
          <w:sz w:val="28"/>
          <w:szCs w:val="28"/>
          <w:lang w:val="en-US"/>
        </w:rPr>
      </w:pPr>
      <w:r w:rsidRPr="009904DA">
        <w:rPr>
          <w:color w:val="FF0000"/>
          <w:sz w:val="28"/>
          <w:szCs w:val="28"/>
          <w:lang w:val="en-US"/>
        </w:rPr>
        <w:t xml:space="preserve">T3_ack = (60*8)/C3 = </w:t>
      </w:r>
      <w:r>
        <w:rPr>
          <w:color w:val="FF0000"/>
          <w:sz w:val="28"/>
          <w:szCs w:val="28"/>
          <w:lang w:val="en-US"/>
        </w:rPr>
        <w:t>T1_ack</w:t>
      </w:r>
      <w:r w:rsidRPr="009904DA">
        <w:rPr>
          <w:color w:val="FF0000"/>
          <w:sz w:val="28"/>
          <w:szCs w:val="28"/>
          <w:lang w:val="en-US"/>
        </w:rPr>
        <w:t xml:space="preserve">/2 = </w:t>
      </w:r>
      <w:r w:rsidR="00A74062">
        <w:rPr>
          <w:color w:val="FF0000"/>
          <w:sz w:val="28"/>
          <w:szCs w:val="28"/>
          <w:lang w:val="en-US"/>
        </w:rPr>
        <w:t>4.8</w:t>
      </w:r>
      <w:r w:rsidRPr="009904DA">
        <w:rPr>
          <w:color w:val="FF0000"/>
          <w:sz w:val="28"/>
          <w:szCs w:val="28"/>
          <w:lang w:val="en-US"/>
        </w:rPr>
        <w:t xml:space="preserve"> us</w:t>
      </w:r>
    </w:p>
    <w:p w14:paraId="208DA116" w14:textId="61A71166" w:rsidR="00E50E69" w:rsidRDefault="00E50E69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FF0000"/>
          <w:sz w:val="28"/>
          <w:szCs w:val="28"/>
          <w:lang w:val="en-US"/>
        </w:rPr>
      </w:pPr>
    </w:p>
    <w:p w14:paraId="74698E86" w14:textId="77777777" w:rsidR="00E50E69" w:rsidRPr="009904DA" w:rsidRDefault="00910925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FF0000"/>
          <w:sz w:val="28"/>
          <w:szCs w:val="28"/>
          <w:lang w:val="en-US"/>
        </w:rPr>
      </w:pPr>
      <w:r w:rsidRPr="009904DA">
        <w:rPr>
          <w:color w:val="FF0000"/>
          <w:sz w:val="28"/>
          <w:szCs w:val="28"/>
          <w:lang w:val="en-US"/>
        </w:rPr>
        <w:t>RTT = (T1 + t1) + (T2 + t2) + (T3 + t3) + (T3_ack + t3) +(T2_ack + t2) + (T1_ack + t1) =</w:t>
      </w:r>
    </w:p>
    <w:p w14:paraId="108D9A1A" w14:textId="1F6736DA" w:rsidR="00E50E69" w:rsidRPr="009904DA" w:rsidRDefault="00910925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FF0000"/>
          <w:sz w:val="28"/>
          <w:szCs w:val="28"/>
          <w:lang w:val="en-US"/>
        </w:rPr>
      </w:pPr>
      <w:r w:rsidRPr="009904DA">
        <w:rPr>
          <w:color w:val="FF0000"/>
          <w:sz w:val="28"/>
          <w:szCs w:val="28"/>
          <w:lang w:val="en-US"/>
        </w:rPr>
        <w:t xml:space="preserve">= 2* (t1 + t2 +t3) + T1 + T2 + T3 + T1_ack + T2_ack + T3_ack = </w:t>
      </w:r>
      <w:r w:rsidR="00A74062">
        <w:rPr>
          <w:color w:val="FF0000"/>
          <w:sz w:val="28"/>
          <w:szCs w:val="28"/>
          <w:lang w:val="en-US"/>
        </w:rPr>
        <w:t>693.6</w:t>
      </w:r>
      <w:r w:rsidRPr="009904DA">
        <w:rPr>
          <w:color w:val="FF0000"/>
          <w:sz w:val="28"/>
          <w:szCs w:val="28"/>
          <w:lang w:val="en-US"/>
        </w:rPr>
        <w:t xml:space="preserve"> us</w:t>
      </w:r>
    </w:p>
    <w:p w14:paraId="235D8ED2" w14:textId="20FAB518" w:rsidR="00E50E69" w:rsidRPr="009904DA" w:rsidRDefault="00910925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FF0000"/>
          <w:sz w:val="28"/>
          <w:szCs w:val="28"/>
          <w:lang w:val="en-US"/>
        </w:rPr>
      </w:pPr>
      <w:r w:rsidRPr="009904DA">
        <w:rPr>
          <w:color w:val="FF0000"/>
          <w:sz w:val="28"/>
          <w:szCs w:val="28"/>
          <w:lang w:val="en-US"/>
        </w:rPr>
        <w:t>Topen = 2* (t1+t2+t3+</w:t>
      </w:r>
      <w:r>
        <w:rPr>
          <w:color w:val="FF0000"/>
          <w:sz w:val="28"/>
          <w:szCs w:val="28"/>
          <w:lang w:val="en-US"/>
        </w:rPr>
        <w:t>T1_ack + T2_ack + T3_ack</w:t>
      </w:r>
      <w:r w:rsidRPr="009904DA">
        <w:rPr>
          <w:color w:val="FF0000"/>
          <w:sz w:val="28"/>
          <w:szCs w:val="28"/>
          <w:lang w:val="en-US"/>
        </w:rPr>
        <w:t xml:space="preserve">) = </w:t>
      </w:r>
      <w:r w:rsidR="00A74062">
        <w:rPr>
          <w:color w:val="FF0000"/>
          <w:sz w:val="28"/>
          <w:szCs w:val="28"/>
          <w:lang w:val="en-US"/>
        </w:rPr>
        <w:t>535.2</w:t>
      </w:r>
      <w:r w:rsidRPr="009904DA">
        <w:rPr>
          <w:color w:val="FF0000"/>
          <w:sz w:val="28"/>
          <w:szCs w:val="28"/>
          <w:lang w:val="en-US"/>
        </w:rPr>
        <w:t xml:space="preserve"> us </w:t>
      </w:r>
    </w:p>
    <w:p w14:paraId="573CCAAE" w14:textId="0DE48677" w:rsidR="00E50E69" w:rsidRPr="009904DA" w:rsidRDefault="0000268B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Filesize = L / MSS = 24</w:t>
      </w:r>
      <w:r w:rsidR="00910925" w:rsidRPr="009904DA">
        <w:rPr>
          <w:color w:val="FF0000"/>
          <w:sz w:val="28"/>
          <w:szCs w:val="28"/>
          <w:lang w:val="en-US"/>
        </w:rPr>
        <w:t>000/600 = 40</w:t>
      </w:r>
    </w:p>
    <w:p w14:paraId="52385E7C" w14:textId="77777777" w:rsidR="00E50E69" w:rsidRPr="009904DA" w:rsidRDefault="00910925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FF0000"/>
          <w:sz w:val="28"/>
          <w:szCs w:val="28"/>
          <w:lang w:val="en-US"/>
        </w:rPr>
      </w:pPr>
      <w:r w:rsidRPr="009904DA">
        <w:rPr>
          <w:color w:val="FF0000"/>
          <w:sz w:val="28"/>
          <w:szCs w:val="28"/>
          <w:lang w:val="en-US"/>
        </w:rPr>
        <w:t>RCWND_new = 3000/600 = 5 MSS</w:t>
      </w:r>
    </w:p>
    <w:p w14:paraId="578D9CC1" w14:textId="77777777" w:rsidR="00E50E69" w:rsidRPr="009904DA" w:rsidRDefault="00E50E69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color w:val="FF0000"/>
          <w:sz w:val="24"/>
          <w:szCs w:val="24"/>
          <w:lang w:val="en-US"/>
        </w:rPr>
      </w:pPr>
    </w:p>
    <w:p w14:paraId="52754F87" w14:textId="77777777" w:rsidR="003D19E5" w:rsidRDefault="003D19E5" w:rsidP="009904DA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00B050"/>
          <w:sz w:val="28"/>
          <w:szCs w:val="28"/>
          <w:lang w:val="en-US"/>
        </w:rPr>
      </w:pPr>
    </w:p>
    <w:p w14:paraId="5D3FCBBD" w14:textId="3A4D2F0F" w:rsidR="009904DA" w:rsidRDefault="009904DA" w:rsidP="009904DA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 xml:space="preserve">1. </w:t>
      </w:r>
      <w:r>
        <w:rPr>
          <w:color w:val="FF0000"/>
          <w:sz w:val="28"/>
          <w:szCs w:val="28"/>
        </w:rPr>
        <w:t xml:space="preserve">La trasmissione diventerebbe continua sul </w:t>
      </w:r>
      <w:r>
        <w:rPr>
          <w:b/>
          <w:bCs/>
          <w:color w:val="FF0000"/>
          <w:sz w:val="28"/>
          <w:szCs w:val="28"/>
        </w:rPr>
        <w:t>link R1-R2</w:t>
      </w:r>
      <w:r>
        <w:rPr>
          <w:color w:val="FF0000"/>
          <w:sz w:val="28"/>
          <w:szCs w:val="28"/>
        </w:rPr>
        <w:t xml:space="preserve"> quando </w:t>
      </w:r>
      <w:r>
        <w:rPr>
          <w:b/>
          <w:bCs/>
          <w:color w:val="FF0000"/>
          <w:sz w:val="28"/>
          <w:szCs w:val="28"/>
        </w:rPr>
        <w:t>Wc &gt;= RTT/T1 = 7,2</w:t>
      </w:r>
      <w:r>
        <w:rPr>
          <w:color w:val="FF0000"/>
          <w:sz w:val="28"/>
          <w:szCs w:val="28"/>
        </w:rPr>
        <w:t xml:space="preserve"> </w:t>
      </w:r>
    </w:p>
    <w:p w14:paraId="7377FD1B" w14:textId="340E4433" w:rsidR="009904DA" w:rsidRDefault="009904DA" w:rsidP="009904DA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Dato che RCWND = 12 MSS, </w:t>
      </w:r>
      <w:r>
        <w:rPr>
          <w:b/>
          <w:bCs/>
          <w:color w:val="FF0000"/>
          <w:sz w:val="28"/>
          <w:szCs w:val="28"/>
        </w:rPr>
        <w:t xml:space="preserve">concludiamo che la trasmissione diventa continua sul link </w:t>
      </w:r>
      <w:r w:rsidR="00B6671B">
        <w:rPr>
          <w:b/>
          <w:bCs/>
          <w:color w:val="FF0000"/>
          <w:sz w:val="28"/>
          <w:szCs w:val="28"/>
        </w:rPr>
        <w:t>A-</w:t>
      </w:r>
      <w:r>
        <w:rPr>
          <w:b/>
          <w:bCs/>
          <w:color w:val="FF0000"/>
          <w:sz w:val="28"/>
          <w:szCs w:val="28"/>
        </w:rPr>
        <w:t>R1.</w:t>
      </w:r>
    </w:p>
    <w:p w14:paraId="68681210" w14:textId="77777777" w:rsidR="003D19E5" w:rsidRPr="009904DA" w:rsidRDefault="003D19E5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color w:val="00B050"/>
          <w:sz w:val="28"/>
          <w:szCs w:val="28"/>
        </w:rPr>
      </w:pPr>
    </w:p>
    <w:p w14:paraId="6A4F2771" w14:textId="77777777" w:rsidR="009904DA" w:rsidRPr="001D3BA1" w:rsidRDefault="009904DA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color w:val="FF0000"/>
          <w:sz w:val="28"/>
          <w:szCs w:val="28"/>
        </w:rPr>
      </w:pPr>
    </w:p>
    <w:p w14:paraId="4286B5C6" w14:textId="4D525336" w:rsidR="00E50E69" w:rsidRPr="003876EE" w:rsidRDefault="00910925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FF0000"/>
          <w:sz w:val="28"/>
          <w:szCs w:val="28"/>
        </w:rPr>
      </w:pPr>
      <w:r w:rsidRPr="003876EE">
        <w:rPr>
          <w:b/>
          <w:bCs/>
          <w:color w:val="FF0000"/>
          <w:sz w:val="28"/>
          <w:szCs w:val="28"/>
        </w:rPr>
        <w:t>2.</w:t>
      </w:r>
    </w:p>
    <w:p w14:paraId="44F83935" w14:textId="17B4F7F1" w:rsidR="00E50E69" w:rsidRPr="003876EE" w:rsidRDefault="00910925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color w:val="FF0000"/>
          <w:sz w:val="28"/>
          <w:szCs w:val="28"/>
        </w:rPr>
      </w:pPr>
      <w:r w:rsidRPr="003876EE">
        <w:rPr>
          <w:b/>
          <w:bCs/>
          <w:color w:val="FF0000"/>
          <w:sz w:val="28"/>
          <w:szCs w:val="28"/>
        </w:rPr>
        <w:t xml:space="preserve">Ttot = Topen + </w:t>
      </w:r>
      <w:r w:rsidR="00B21D86" w:rsidRPr="003876EE">
        <w:rPr>
          <w:b/>
          <w:bCs/>
          <w:color w:val="FF0000"/>
          <w:sz w:val="28"/>
          <w:szCs w:val="28"/>
        </w:rPr>
        <w:t>9</w:t>
      </w:r>
      <w:r w:rsidRPr="003876EE">
        <w:rPr>
          <w:b/>
          <w:bCs/>
          <w:color w:val="FF0000"/>
          <w:sz w:val="28"/>
          <w:szCs w:val="28"/>
        </w:rPr>
        <w:t xml:space="preserve">RTT + </w:t>
      </w:r>
      <w:r w:rsidR="00B21D86" w:rsidRPr="003876EE">
        <w:rPr>
          <w:b/>
          <w:bCs/>
          <w:color w:val="FF0000"/>
          <w:sz w:val="28"/>
          <w:szCs w:val="28"/>
        </w:rPr>
        <w:t xml:space="preserve">4T1 </w:t>
      </w:r>
      <w:r w:rsidRPr="003876EE">
        <w:rPr>
          <w:b/>
          <w:bCs/>
          <w:color w:val="FF0000"/>
          <w:sz w:val="28"/>
          <w:szCs w:val="28"/>
        </w:rPr>
        <w:t>= 7.</w:t>
      </w:r>
      <w:r w:rsidR="00B21D86" w:rsidRPr="003876EE">
        <w:rPr>
          <w:b/>
          <w:bCs/>
          <w:color w:val="FF0000"/>
          <w:sz w:val="28"/>
          <w:szCs w:val="28"/>
        </w:rPr>
        <w:t>1616</w:t>
      </w:r>
      <w:r w:rsidRPr="003876EE">
        <w:rPr>
          <w:b/>
          <w:bCs/>
          <w:color w:val="FF0000"/>
          <w:sz w:val="28"/>
          <w:szCs w:val="28"/>
        </w:rPr>
        <w:t xml:space="preserve"> ms </w:t>
      </w:r>
    </w:p>
    <w:p w14:paraId="54F70FDC" w14:textId="252849C8" w:rsidR="009904DA" w:rsidRPr="003876EE" w:rsidRDefault="009904DA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color w:val="FF0000"/>
          <w:sz w:val="28"/>
          <w:szCs w:val="28"/>
        </w:rPr>
      </w:pPr>
    </w:p>
    <w:p w14:paraId="15A355DA" w14:textId="77777777" w:rsidR="009904DA" w:rsidRPr="003876EE" w:rsidRDefault="009904DA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color w:val="FF0000"/>
          <w:sz w:val="28"/>
          <w:szCs w:val="28"/>
        </w:rPr>
      </w:pPr>
    </w:p>
    <w:p w14:paraId="01B77CA6" w14:textId="2DF9A9DA" w:rsidR="00E50E69" w:rsidRDefault="00910925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Dall’analisi dei tempi si osserva che la trasmissione diventa continua all’istante t = Topen+6RTT = </w:t>
      </w:r>
      <w:r w:rsidR="004F5CE0">
        <w:rPr>
          <w:b/>
          <w:bCs/>
          <w:color w:val="FF0000"/>
          <w:sz w:val="28"/>
          <w:szCs w:val="28"/>
        </w:rPr>
        <w:t>4.6968</w:t>
      </w:r>
      <w:r>
        <w:rPr>
          <w:b/>
          <w:bCs/>
          <w:color w:val="FF0000"/>
          <w:sz w:val="28"/>
          <w:szCs w:val="28"/>
        </w:rPr>
        <w:t xml:space="preserve"> ms</w:t>
      </w:r>
    </w:p>
    <w:p w14:paraId="4B0D635C" w14:textId="243059BB" w:rsidR="00E50E69" w:rsidRDefault="00E50E69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FF0000"/>
          <w:sz w:val="24"/>
          <w:szCs w:val="24"/>
        </w:rPr>
      </w:pPr>
    </w:p>
    <w:p w14:paraId="5BA9AB6B" w14:textId="3C9A4425" w:rsidR="00E50E69" w:rsidRDefault="001D3DE1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 wp14:anchorId="7CC219E2" wp14:editId="17CA04DE">
            <wp:extent cx="5767705" cy="1880613"/>
            <wp:effectExtent l="0" t="0" r="444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178" cy="1884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351A42" w14:textId="756445EA" w:rsidR="001D3DE1" w:rsidRDefault="001D3DE1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FF0000"/>
          <w:sz w:val="24"/>
          <w:szCs w:val="24"/>
        </w:rPr>
      </w:pPr>
    </w:p>
    <w:p w14:paraId="17221066" w14:textId="77777777" w:rsidR="00E50E69" w:rsidRDefault="00E50E69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FF0000"/>
          <w:sz w:val="24"/>
          <w:szCs w:val="24"/>
        </w:rPr>
      </w:pPr>
    </w:p>
    <w:p w14:paraId="10DBDB72" w14:textId="621AAC43" w:rsidR="00E50E69" w:rsidRPr="009904DA" w:rsidRDefault="00910925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color w:val="FF0000"/>
          <w:sz w:val="28"/>
          <w:szCs w:val="28"/>
          <w:lang w:val="en-US"/>
        </w:rPr>
      </w:pPr>
      <w:r w:rsidRPr="009904DA">
        <w:rPr>
          <w:b/>
          <w:bCs/>
          <w:color w:val="FF0000"/>
          <w:sz w:val="28"/>
          <w:szCs w:val="28"/>
          <w:lang w:val="en-US"/>
        </w:rPr>
        <w:t>3.</w:t>
      </w:r>
      <w:r w:rsidRPr="009904DA">
        <w:rPr>
          <w:color w:val="FF0000"/>
          <w:sz w:val="28"/>
          <w:szCs w:val="28"/>
          <w:lang w:val="en-US"/>
        </w:rPr>
        <w:t xml:space="preserve"> </w:t>
      </w:r>
      <w:r>
        <w:rPr>
          <w:b/>
          <w:bCs/>
          <w:color w:val="FF0000"/>
          <w:sz w:val="28"/>
          <w:szCs w:val="28"/>
          <w:lang w:val="nl-NL"/>
        </w:rPr>
        <w:t xml:space="preserve">Ttot = Topen + </w:t>
      </w:r>
      <w:r w:rsidRPr="009904DA">
        <w:rPr>
          <w:b/>
          <w:bCs/>
          <w:color w:val="FF0000"/>
          <w:sz w:val="28"/>
          <w:szCs w:val="28"/>
          <w:lang w:val="en-US"/>
        </w:rPr>
        <w:t>2RTT + 2T1 + t</w:t>
      </w:r>
      <w:r w:rsidRPr="009904DA">
        <w:rPr>
          <w:b/>
          <w:bCs/>
          <w:color w:val="FF0000"/>
          <w:sz w:val="28"/>
          <w:szCs w:val="28"/>
          <w:vertAlign w:val="subscript"/>
          <w:lang w:val="en-US"/>
        </w:rPr>
        <w:t>out</w:t>
      </w:r>
      <w:r w:rsidRPr="009904DA">
        <w:rPr>
          <w:b/>
          <w:bCs/>
          <w:color w:val="FF0000"/>
          <w:sz w:val="28"/>
          <w:szCs w:val="28"/>
          <w:lang w:val="en-US"/>
        </w:rPr>
        <w:t xml:space="preserve"> + </w:t>
      </w:r>
      <w:r w:rsidR="001F7D5B">
        <w:rPr>
          <w:b/>
          <w:bCs/>
          <w:color w:val="FF0000"/>
          <w:sz w:val="28"/>
          <w:szCs w:val="28"/>
          <w:lang w:val="en-US"/>
        </w:rPr>
        <w:t>6</w:t>
      </w:r>
      <w:r w:rsidRPr="009904DA">
        <w:rPr>
          <w:b/>
          <w:bCs/>
          <w:color w:val="FF0000"/>
          <w:sz w:val="28"/>
          <w:szCs w:val="28"/>
          <w:lang w:val="en-US"/>
        </w:rPr>
        <w:t>RTT +</w:t>
      </w:r>
      <w:r w:rsidR="001F7D5B">
        <w:rPr>
          <w:b/>
          <w:bCs/>
          <w:color w:val="FF0000"/>
          <w:sz w:val="28"/>
          <w:szCs w:val="28"/>
          <w:lang w:val="en-US"/>
        </w:rPr>
        <w:t>2</w:t>
      </w:r>
      <w:r w:rsidRPr="009904DA">
        <w:rPr>
          <w:b/>
          <w:bCs/>
          <w:color w:val="FF0000"/>
          <w:sz w:val="28"/>
          <w:szCs w:val="28"/>
          <w:lang w:val="en-US"/>
        </w:rPr>
        <w:t xml:space="preserve">T1 + </w:t>
      </w:r>
      <w:r w:rsidR="001F7D5B">
        <w:rPr>
          <w:b/>
          <w:bCs/>
          <w:color w:val="FF0000"/>
          <w:sz w:val="28"/>
          <w:szCs w:val="28"/>
          <w:lang w:val="en-US"/>
        </w:rPr>
        <w:t>2</w:t>
      </w:r>
      <w:r w:rsidRPr="009904DA">
        <w:rPr>
          <w:b/>
          <w:bCs/>
          <w:color w:val="FF0000"/>
          <w:sz w:val="28"/>
          <w:szCs w:val="28"/>
          <w:lang w:val="en-US"/>
        </w:rPr>
        <w:t>RTT</w:t>
      </w:r>
      <w:r w:rsidR="001F7D5B">
        <w:rPr>
          <w:b/>
          <w:bCs/>
          <w:color w:val="FF0000"/>
          <w:sz w:val="28"/>
          <w:szCs w:val="28"/>
          <w:lang w:val="en-US"/>
        </w:rPr>
        <w:t xml:space="preserve"> + T1 + RTT = Topen + 11RTT + 5</w:t>
      </w:r>
      <w:r w:rsidRPr="009904DA">
        <w:rPr>
          <w:b/>
          <w:bCs/>
          <w:color w:val="FF0000"/>
          <w:sz w:val="28"/>
          <w:szCs w:val="28"/>
          <w:lang w:val="en-US"/>
        </w:rPr>
        <w:t>T1 + t</w:t>
      </w:r>
      <w:r w:rsidRPr="009904DA">
        <w:rPr>
          <w:b/>
          <w:bCs/>
          <w:color w:val="FF0000"/>
          <w:sz w:val="28"/>
          <w:szCs w:val="28"/>
          <w:vertAlign w:val="subscript"/>
          <w:lang w:val="en-US"/>
        </w:rPr>
        <w:t xml:space="preserve">out  </w:t>
      </w:r>
      <w:r w:rsidRPr="009904DA">
        <w:rPr>
          <w:b/>
          <w:bCs/>
          <w:color w:val="FF0000"/>
          <w:sz w:val="28"/>
          <w:szCs w:val="28"/>
          <w:lang w:val="en-US"/>
        </w:rPr>
        <w:t xml:space="preserve"> =</w:t>
      </w:r>
      <w:r w:rsidRPr="009904DA">
        <w:rPr>
          <w:b/>
          <w:bCs/>
          <w:color w:val="FF0000"/>
          <w:sz w:val="28"/>
          <w:szCs w:val="28"/>
          <w:vertAlign w:val="subscript"/>
          <w:lang w:val="en-US"/>
        </w:rPr>
        <w:t xml:space="preserve"> </w:t>
      </w:r>
      <w:r w:rsidR="001F7D5B">
        <w:rPr>
          <w:b/>
          <w:bCs/>
          <w:color w:val="FF0000"/>
          <w:sz w:val="28"/>
          <w:szCs w:val="28"/>
          <w:lang w:val="en-US"/>
        </w:rPr>
        <w:t>9.644</w:t>
      </w:r>
      <w:r w:rsidR="001B59EC">
        <w:rPr>
          <w:b/>
          <w:bCs/>
          <w:color w:val="FF0000"/>
          <w:sz w:val="28"/>
          <w:szCs w:val="28"/>
          <w:lang w:val="en-US"/>
        </w:rPr>
        <w:t xml:space="preserve">8 </w:t>
      </w:r>
      <w:r w:rsidRPr="009904DA">
        <w:rPr>
          <w:b/>
          <w:bCs/>
          <w:color w:val="FF0000"/>
          <w:sz w:val="28"/>
          <w:szCs w:val="28"/>
          <w:lang w:val="en-US"/>
        </w:rPr>
        <w:t>ms</w:t>
      </w:r>
    </w:p>
    <w:p w14:paraId="75FDD34F" w14:textId="6AC80915" w:rsidR="00E50E69" w:rsidRDefault="00E50E69">
      <w:pPr>
        <w:rPr>
          <w:lang w:val="en-US"/>
        </w:rPr>
      </w:pPr>
    </w:p>
    <w:p w14:paraId="17115F4C" w14:textId="53103AE4" w:rsidR="001D3DE1" w:rsidRDefault="001D3DE1">
      <w:pPr>
        <w:rPr>
          <w:lang w:val="en-US"/>
        </w:rPr>
      </w:pPr>
    </w:p>
    <w:p w14:paraId="25A06E18" w14:textId="324523C1" w:rsidR="00E50E69" w:rsidRDefault="003B70C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8CE40E" wp14:editId="227309A1">
            <wp:extent cx="6141720" cy="1645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6D626" w14:textId="77777777" w:rsidR="003B70C2" w:rsidRPr="009904DA" w:rsidRDefault="003B70C2">
      <w:pPr>
        <w:rPr>
          <w:lang w:val="en-US"/>
        </w:rPr>
      </w:pPr>
    </w:p>
    <w:p w14:paraId="5C589879" w14:textId="45B21DC6" w:rsidR="00946E04" w:rsidRDefault="00946E04">
      <w:pPr>
        <w:rPr>
          <w:lang w:val="en-US"/>
        </w:rPr>
      </w:pPr>
      <w:r>
        <w:rPr>
          <w:lang w:val="en-US"/>
        </w:rPr>
        <w:br w:type="page"/>
      </w:r>
    </w:p>
    <w:p w14:paraId="0ED593C9" w14:textId="77777777" w:rsidR="00E50E69" w:rsidRPr="009904DA" w:rsidRDefault="00910925">
      <w:pPr>
        <w:pStyle w:val="Heading2"/>
      </w:pPr>
      <w:r w:rsidRPr="009904DA">
        <w:lastRenderedPageBreak/>
        <w:t>2 - Esercizio (6 punti)</w:t>
      </w:r>
    </w:p>
    <w:p w14:paraId="32934ABB" w14:textId="77777777" w:rsidR="00E50E69" w:rsidRDefault="00E50E69">
      <w:pPr>
        <w:jc w:val="center"/>
        <w:rPr>
          <w:sz w:val="28"/>
          <w:szCs w:val="28"/>
        </w:rPr>
      </w:pPr>
    </w:p>
    <w:p w14:paraId="641DBFC2" w14:textId="0FD6008A" w:rsidR="003D19E5" w:rsidRPr="00BF5A71" w:rsidRDefault="003D19E5">
      <w:pPr>
        <w:rPr>
          <w:rFonts w:eastAsia="Times New Roman" w:cs="Times New Roman"/>
          <w:b/>
          <w:bCs/>
          <w:i/>
          <w:iCs/>
          <w:sz w:val="28"/>
          <w:szCs w:val="28"/>
          <w:u w:val="single"/>
        </w:rPr>
      </w:pPr>
      <w:r w:rsidRPr="00BF5A71">
        <w:rPr>
          <w:rFonts w:eastAsia="Times New Roman" w:cs="Times New Roman"/>
          <w:b/>
          <w:bCs/>
          <w:i/>
          <w:iCs/>
          <w:sz w:val="28"/>
          <w:szCs w:val="28"/>
          <w:u w:val="single"/>
        </w:rPr>
        <w:t>Versione 1</w:t>
      </w:r>
    </w:p>
    <w:p w14:paraId="1FDF5579" w14:textId="77777777" w:rsidR="003D19E5" w:rsidRDefault="003D19E5">
      <w:pPr>
        <w:rPr>
          <w:sz w:val="28"/>
          <w:szCs w:val="28"/>
        </w:rPr>
      </w:pPr>
    </w:p>
    <w:p w14:paraId="57A6B110" w14:textId="7E858A76" w:rsidR="00E50E69" w:rsidRDefault="00910925">
      <w:pPr>
        <w:rPr>
          <w:sz w:val="28"/>
          <w:szCs w:val="28"/>
        </w:rPr>
      </w:pPr>
      <w:r>
        <w:rPr>
          <w:sz w:val="28"/>
          <w:szCs w:val="28"/>
        </w:rPr>
        <w:t xml:space="preserve">Un router ha le seguenti interfacce e la seguente tabella di routing. Riceve i pacchetti con destinazione, dimensioni e impostazione del bit “Don’t Fragment” indicati sotto. </w:t>
      </w:r>
    </w:p>
    <w:p w14:paraId="30E39771" w14:textId="77777777" w:rsidR="00E50E69" w:rsidRDefault="00910925">
      <w:pPr>
        <w:rPr>
          <w:sz w:val="28"/>
          <w:szCs w:val="28"/>
        </w:rPr>
      </w:pPr>
      <w:r>
        <w:rPr>
          <w:sz w:val="28"/>
          <w:szCs w:val="28"/>
        </w:rPr>
        <w:t>Usando la tabella apposita, si dica per ciascuno di essi come si comporta il router: inoltro diretto o indiretto, interfaccia di uscita, riga della tabella, motivazione pacchetto scartato.</w:t>
      </w:r>
    </w:p>
    <w:p w14:paraId="2635A1B8" w14:textId="77777777" w:rsidR="00E50E69" w:rsidRDefault="00910925">
      <w:pPr>
        <w:pStyle w:val="ListParagraph"/>
        <w:ind w:left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color="FF0000"/>
        </w:rPr>
        <w:t>* Si contrassegnino con un asterisco le azioni che si effettuerebbero nel caso il pacchetto da scartare non fosse scartato.</w:t>
      </w:r>
    </w:p>
    <w:p w14:paraId="7289D73F" w14:textId="77777777" w:rsidR="00E50E69" w:rsidRDefault="00E50E69">
      <w:pPr>
        <w:rPr>
          <w:sz w:val="28"/>
          <w:szCs w:val="28"/>
        </w:rPr>
      </w:pPr>
    </w:p>
    <w:p w14:paraId="2D139010" w14:textId="77777777" w:rsidR="00E50E69" w:rsidRDefault="009109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Eth0: Address: 131.175.23.196– Netmask: 255.255.255.128 – MTU: 1500 B</w:t>
      </w:r>
    </w:p>
    <w:p w14:paraId="628A792C" w14:textId="77777777" w:rsidR="00E50E69" w:rsidRDefault="009109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Eth1: Address: 131.175.23.6 – Netmask: 255.255.255.128 – MTU: 1000 B</w:t>
      </w:r>
    </w:p>
    <w:p w14:paraId="75577222" w14:textId="77777777" w:rsidR="00E50E69" w:rsidRDefault="009109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Eth2: Address: 131.175.24.118 – Netmask: 255.255.255.128 – MTU: 1200 B</w:t>
      </w:r>
    </w:p>
    <w:p w14:paraId="36C28ACC" w14:textId="77777777" w:rsidR="00E50E69" w:rsidRDefault="00E50E69">
      <w:pPr>
        <w:rPr>
          <w:sz w:val="24"/>
          <w:szCs w:val="24"/>
          <w:lang w:val="en-US"/>
        </w:rPr>
      </w:pPr>
    </w:p>
    <w:tbl>
      <w:tblPr>
        <w:tblStyle w:val="TableNormal1"/>
        <w:tblW w:w="968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56"/>
        <w:gridCol w:w="3375"/>
        <w:gridCol w:w="3155"/>
      </w:tblGrid>
      <w:tr w:rsidR="00E50E69" w14:paraId="5CD0E17E" w14:textId="77777777">
        <w:trPr>
          <w:trHeight w:val="300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3851B" w14:textId="77777777" w:rsidR="00E50E69" w:rsidRDefault="00910925">
            <w:r>
              <w:rPr>
                <w:sz w:val="24"/>
                <w:szCs w:val="24"/>
              </w:rPr>
              <w:t>Network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64435" w14:textId="77777777" w:rsidR="00E50E69" w:rsidRDefault="00910925">
            <w:r>
              <w:rPr>
                <w:sz w:val="24"/>
                <w:szCs w:val="24"/>
              </w:rPr>
              <w:t>Netmask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39891" w14:textId="77777777" w:rsidR="00E50E69" w:rsidRDefault="00910925">
            <w:r>
              <w:rPr>
                <w:sz w:val="24"/>
                <w:szCs w:val="24"/>
              </w:rPr>
              <w:t>Next-hop</w:t>
            </w:r>
          </w:p>
        </w:tc>
      </w:tr>
      <w:tr w:rsidR="00E50E69" w14:paraId="5ECC41FC" w14:textId="77777777">
        <w:trPr>
          <w:trHeight w:val="300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7917D" w14:textId="77777777" w:rsidR="00E50E69" w:rsidRDefault="00910925">
            <w:r>
              <w:rPr>
                <w:sz w:val="24"/>
                <w:szCs w:val="24"/>
              </w:rPr>
              <w:t>131.175.70.0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545C6" w14:textId="77777777" w:rsidR="00E50E69" w:rsidRDefault="00910925">
            <w:r>
              <w:rPr>
                <w:sz w:val="24"/>
                <w:szCs w:val="24"/>
              </w:rPr>
              <w:t>255.255.254.0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7CD9" w14:textId="77777777" w:rsidR="00E50E69" w:rsidRDefault="00910925">
            <w:r>
              <w:rPr>
                <w:sz w:val="24"/>
                <w:szCs w:val="24"/>
              </w:rPr>
              <w:t>131.175.23.134</w:t>
            </w:r>
          </w:p>
        </w:tc>
      </w:tr>
      <w:tr w:rsidR="00E50E69" w14:paraId="0079C7C2" w14:textId="77777777">
        <w:trPr>
          <w:trHeight w:val="300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4061" w14:textId="77777777" w:rsidR="00E50E69" w:rsidRDefault="00910925">
            <w:r>
              <w:rPr>
                <w:sz w:val="24"/>
                <w:szCs w:val="24"/>
              </w:rPr>
              <w:t>131.175.71.128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EAF4B" w14:textId="77777777" w:rsidR="00E50E69" w:rsidRDefault="00910925">
            <w:r>
              <w:rPr>
                <w:sz w:val="24"/>
                <w:szCs w:val="24"/>
              </w:rPr>
              <w:t>255.255.255.128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792DB" w14:textId="77777777" w:rsidR="00E50E69" w:rsidRDefault="00910925">
            <w:r>
              <w:rPr>
                <w:sz w:val="24"/>
                <w:szCs w:val="24"/>
              </w:rPr>
              <w:t>131.175.23.120</w:t>
            </w:r>
          </w:p>
        </w:tc>
      </w:tr>
      <w:tr w:rsidR="00E50E69" w14:paraId="45135ABD" w14:textId="77777777">
        <w:trPr>
          <w:trHeight w:val="300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11C0A" w14:textId="77777777" w:rsidR="00E50E69" w:rsidRDefault="00910925">
            <w:r>
              <w:rPr>
                <w:sz w:val="24"/>
                <w:szCs w:val="24"/>
              </w:rPr>
              <w:t>131.175.72.0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D9F2C" w14:textId="77777777" w:rsidR="00E50E69" w:rsidRDefault="00910925">
            <w:r>
              <w:rPr>
                <w:sz w:val="24"/>
                <w:szCs w:val="24"/>
              </w:rPr>
              <w:t>255.255.254.0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043BC" w14:textId="77777777" w:rsidR="00E50E69" w:rsidRDefault="00910925">
            <w:r>
              <w:rPr>
                <w:sz w:val="24"/>
                <w:szCs w:val="24"/>
              </w:rPr>
              <w:t>131.175.24.123</w:t>
            </w:r>
          </w:p>
        </w:tc>
      </w:tr>
      <w:tr w:rsidR="00E50E69" w14:paraId="79618176" w14:textId="77777777">
        <w:trPr>
          <w:trHeight w:val="300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CDD87" w14:textId="77777777" w:rsidR="00E50E69" w:rsidRDefault="00910925">
            <w:r>
              <w:rPr>
                <w:sz w:val="24"/>
                <w:szCs w:val="24"/>
              </w:rPr>
              <w:t>131.175.75.192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B47DA" w14:textId="77777777" w:rsidR="00E50E69" w:rsidRDefault="00910925">
            <w:r>
              <w:rPr>
                <w:sz w:val="24"/>
                <w:szCs w:val="24"/>
              </w:rPr>
              <w:t>255.255.255.192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05ECB" w14:textId="77777777" w:rsidR="00E50E69" w:rsidRDefault="00910925">
            <w:r>
              <w:rPr>
                <w:sz w:val="24"/>
                <w:szCs w:val="24"/>
                <w:lang w:val="en-US"/>
              </w:rPr>
              <w:t>131.175.23.96</w:t>
            </w:r>
          </w:p>
        </w:tc>
      </w:tr>
      <w:tr w:rsidR="00E50E69" w14:paraId="24E8F9B0" w14:textId="77777777">
        <w:trPr>
          <w:trHeight w:val="300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08567" w14:textId="77777777" w:rsidR="00E50E69" w:rsidRDefault="00910925">
            <w:r>
              <w:rPr>
                <w:sz w:val="24"/>
                <w:szCs w:val="24"/>
              </w:rPr>
              <w:t>0.0.0.0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A8BE0" w14:textId="77777777" w:rsidR="00E50E69" w:rsidRDefault="00910925">
            <w:r>
              <w:rPr>
                <w:sz w:val="24"/>
                <w:szCs w:val="24"/>
              </w:rPr>
              <w:t>0.0.0.0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4C07B" w14:textId="77777777" w:rsidR="00E50E69" w:rsidRDefault="00910925">
            <w:r>
              <w:rPr>
                <w:sz w:val="24"/>
                <w:szCs w:val="24"/>
              </w:rPr>
              <w:t>131.175.24.119</w:t>
            </w:r>
          </w:p>
        </w:tc>
      </w:tr>
    </w:tbl>
    <w:p w14:paraId="0B9B45BD" w14:textId="77777777" w:rsidR="00E50E69" w:rsidRDefault="00E50E69">
      <w:pPr>
        <w:widowControl w:val="0"/>
        <w:rPr>
          <w:sz w:val="24"/>
          <w:szCs w:val="24"/>
          <w:lang w:val="en-US"/>
        </w:rPr>
      </w:pPr>
    </w:p>
    <w:p w14:paraId="5ECF0E11" w14:textId="77777777" w:rsidR="00E50E69" w:rsidRDefault="0091092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131.175.23.122 (900B, D=1) da Eth0</w:t>
      </w:r>
    </w:p>
    <w:p w14:paraId="485B9B09" w14:textId="77777777" w:rsidR="00E50E69" w:rsidRDefault="0091092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131.175.71.124 (1000B, D=1) da Eth2</w:t>
      </w:r>
    </w:p>
    <w:p w14:paraId="7D578195" w14:textId="77777777" w:rsidR="00E50E69" w:rsidRDefault="0091092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131.175.76.27 (1600B, D=0) da Eth0</w:t>
      </w:r>
    </w:p>
    <w:p w14:paraId="21131EC0" w14:textId="77777777" w:rsidR="00E50E69" w:rsidRDefault="00910925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131.175.23.222 (1600B, D=1) da Eth2</w:t>
      </w:r>
    </w:p>
    <w:p w14:paraId="758F7BB2" w14:textId="77777777" w:rsidR="00E50E69" w:rsidRDefault="00910925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131.175.72.72 (1200B, D=1) da Eth0</w:t>
      </w:r>
      <w:r>
        <w:rPr>
          <w:b/>
          <w:bCs/>
          <w:color w:val="FF0000"/>
          <w:sz w:val="28"/>
          <w:szCs w:val="28"/>
          <w:u w:color="FF0000"/>
        </w:rPr>
        <w:t xml:space="preserve"> </w:t>
      </w:r>
    </w:p>
    <w:p w14:paraId="1C89549A" w14:textId="77777777" w:rsidR="00E50E69" w:rsidRDefault="0091092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131.175.23.127 (500B, D=1) da Eth1</w:t>
      </w:r>
    </w:p>
    <w:p w14:paraId="5B7F5203" w14:textId="77777777" w:rsidR="00E50E69" w:rsidRDefault="00E50E69">
      <w:pPr>
        <w:pStyle w:val="ListParagraph"/>
        <w:ind w:left="0"/>
        <w:rPr>
          <w:b/>
          <w:bCs/>
          <w:color w:val="FF0000"/>
          <w:sz w:val="28"/>
          <w:szCs w:val="28"/>
          <w:u w:color="FF0000"/>
        </w:rPr>
      </w:pPr>
    </w:p>
    <w:p w14:paraId="459F2630" w14:textId="08C9FCCE" w:rsidR="001D3BA1" w:rsidRDefault="003D19E5" w:rsidP="001D3BA1">
      <w:pPr>
        <w:pStyle w:val="Heading2"/>
      </w:pPr>
      <w:r>
        <w:t>Versione 2</w:t>
      </w:r>
    </w:p>
    <w:p w14:paraId="47F40F67" w14:textId="77777777" w:rsidR="003D19E5" w:rsidRPr="003D19E5" w:rsidRDefault="003D19E5" w:rsidP="003D19E5"/>
    <w:p w14:paraId="0588D2B0" w14:textId="77777777" w:rsidR="001D3BA1" w:rsidRDefault="001D3BA1" w:rsidP="001D3BA1">
      <w:pPr>
        <w:jc w:val="center"/>
        <w:rPr>
          <w:sz w:val="28"/>
          <w:szCs w:val="28"/>
        </w:rPr>
      </w:pPr>
    </w:p>
    <w:p w14:paraId="6D0755D8" w14:textId="77777777" w:rsidR="001D3BA1" w:rsidRDefault="001D3BA1" w:rsidP="001D3BA1">
      <w:pPr>
        <w:rPr>
          <w:sz w:val="28"/>
          <w:szCs w:val="28"/>
        </w:rPr>
      </w:pPr>
      <w:r>
        <w:rPr>
          <w:sz w:val="28"/>
          <w:szCs w:val="28"/>
        </w:rPr>
        <w:t xml:space="preserve">Un router ha le seguenti interfacce e la seguente tabella di routing. Riceve i pacchetti con destinazione, dimensioni e impostazione del bit “Don’t Fragment” indicati sotto. </w:t>
      </w:r>
    </w:p>
    <w:p w14:paraId="4D752A3E" w14:textId="25473E6A" w:rsidR="001D3BA1" w:rsidRDefault="001D3BA1" w:rsidP="001D3BA1">
      <w:pPr>
        <w:rPr>
          <w:sz w:val="28"/>
          <w:szCs w:val="28"/>
        </w:rPr>
      </w:pPr>
      <w:r>
        <w:rPr>
          <w:sz w:val="28"/>
          <w:szCs w:val="28"/>
        </w:rPr>
        <w:t>Si dica per ciascuno di essi come si comporta il router: inoltro diretto o indiretto, interfaccia di uscita, riga della tabella, motivazione pacchetto scartato.</w:t>
      </w:r>
    </w:p>
    <w:p w14:paraId="25ABA119" w14:textId="77777777" w:rsidR="003876EE" w:rsidRDefault="003876EE" w:rsidP="003876EE">
      <w:pPr>
        <w:pStyle w:val="ListParagraph"/>
        <w:ind w:left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color="FF0000"/>
        </w:rPr>
        <w:t>* Si contrassegnino con un asterisco le azioni che si effettuerebbero nel caso il pacchetto da scartare non fosse scartato.</w:t>
      </w:r>
    </w:p>
    <w:p w14:paraId="0E319333" w14:textId="77777777" w:rsidR="001D3BA1" w:rsidRPr="004D5BA9" w:rsidRDefault="001D3BA1" w:rsidP="001D3BA1">
      <w:pPr>
        <w:rPr>
          <w:sz w:val="28"/>
          <w:szCs w:val="28"/>
        </w:rPr>
      </w:pPr>
    </w:p>
    <w:p w14:paraId="3CFEA9DC" w14:textId="5E0F5B61" w:rsidR="001D3BA1" w:rsidRDefault="001D3BA1" w:rsidP="001D3B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Eth0: Address: 175.131.23.196– Netmask: 255.255.255.128 – MTU: 1500 B</w:t>
      </w:r>
    </w:p>
    <w:p w14:paraId="10C732CB" w14:textId="1931EE80" w:rsidR="001D3BA1" w:rsidRDefault="001D3BA1" w:rsidP="001D3B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Eth1: Address: 175.131.23.6 – Netmask: 255.255.255.128 – MTU: 1000 B</w:t>
      </w:r>
    </w:p>
    <w:p w14:paraId="44F44F5E" w14:textId="3BEAD254" w:rsidR="001D3BA1" w:rsidRDefault="001D3BA1" w:rsidP="001D3B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Eth2: Address: 175.131.24.118 – Netmask: 255.255.255.128 – MTU: 1200 B</w:t>
      </w:r>
    </w:p>
    <w:p w14:paraId="6B9596C6" w14:textId="77777777" w:rsidR="001D3BA1" w:rsidRDefault="001D3BA1" w:rsidP="001D3BA1">
      <w:pPr>
        <w:rPr>
          <w:sz w:val="24"/>
          <w:szCs w:val="24"/>
          <w:lang w:val="en-US"/>
        </w:rPr>
      </w:pPr>
    </w:p>
    <w:tbl>
      <w:tblPr>
        <w:tblStyle w:val="TableNormal1"/>
        <w:tblW w:w="968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56"/>
        <w:gridCol w:w="3375"/>
        <w:gridCol w:w="3155"/>
      </w:tblGrid>
      <w:tr w:rsidR="001D3BA1" w14:paraId="760F72FD" w14:textId="77777777" w:rsidTr="00615998">
        <w:trPr>
          <w:trHeight w:val="300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60AA9" w14:textId="77777777" w:rsidR="001D3BA1" w:rsidRDefault="001D3BA1" w:rsidP="00615998">
            <w:r>
              <w:rPr>
                <w:sz w:val="24"/>
                <w:szCs w:val="24"/>
              </w:rPr>
              <w:t>Network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3E26B" w14:textId="77777777" w:rsidR="001D3BA1" w:rsidRDefault="001D3BA1" w:rsidP="00615998">
            <w:r>
              <w:rPr>
                <w:sz w:val="24"/>
                <w:szCs w:val="24"/>
              </w:rPr>
              <w:t>Netmask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1E15C" w14:textId="77777777" w:rsidR="001D3BA1" w:rsidRDefault="001D3BA1" w:rsidP="00615998">
            <w:r>
              <w:rPr>
                <w:sz w:val="24"/>
                <w:szCs w:val="24"/>
              </w:rPr>
              <w:t>Next-hop</w:t>
            </w:r>
          </w:p>
        </w:tc>
      </w:tr>
      <w:tr w:rsidR="001D3BA1" w14:paraId="0F21E6BE" w14:textId="77777777" w:rsidTr="00615998">
        <w:trPr>
          <w:trHeight w:val="300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B5BC1" w14:textId="0C5ADD0C" w:rsidR="001D3BA1" w:rsidRDefault="001D3BA1" w:rsidP="00615998">
            <w:r>
              <w:rPr>
                <w:sz w:val="24"/>
                <w:szCs w:val="24"/>
              </w:rPr>
              <w:t>175.131.70.0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BE117" w14:textId="77777777" w:rsidR="001D3BA1" w:rsidRDefault="001D3BA1" w:rsidP="00615998">
            <w:r>
              <w:rPr>
                <w:sz w:val="24"/>
                <w:szCs w:val="24"/>
              </w:rPr>
              <w:t>255.255.254.0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7115D" w14:textId="7521AE52" w:rsidR="001D3BA1" w:rsidRDefault="001D3BA1" w:rsidP="00615998">
            <w:r>
              <w:rPr>
                <w:sz w:val="24"/>
                <w:szCs w:val="24"/>
              </w:rPr>
              <w:t>175.131.23.134</w:t>
            </w:r>
          </w:p>
        </w:tc>
      </w:tr>
      <w:tr w:rsidR="001D3BA1" w14:paraId="4C16AD18" w14:textId="77777777" w:rsidTr="00615998">
        <w:trPr>
          <w:trHeight w:val="300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DC537" w14:textId="2EB15227" w:rsidR="001D3BA1" w:rsidRDefault="001D3BA1" w:rsidP="00615998">
            <w:r>
              <w:rPr>
                <w:sz w:val="24"/>
                <w:szCs w:val="24"/>
              </w:rPr>
              <w:t>175.131.71.128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39FAE" w14:textId="77777777" w:rsidR="001D3BA1" w:rsidRDefault="001D3BA1" w:rsidP="00615998">
            <w:r>
              <w:rPr>
                <w:sz w:val="24"/>
                <w:szCs w:val="24"/>
              </w:rPr>
              <w:t>255.255.255.128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1A1BD" w14:textId="544E9F4E" w:rsidR="001D3BA1" w:rsidRDefault="001D3BA1" w:rsidP="00615998">
            <w:r>
              <w:rPr>
                <w:sz w:val="24"/>
                <w:szCs w:val="24"/>
              </w:rPr>
              <w:t>175.131.23.120</w:t>
            </w:r>
          </w:p>
        </w:tc>
      </w:tr>
      <w:tr w:rsidR="001D3BA1" w14:paraId="0B2F91EA" w14:textId="77777777" w:rsidTr="00615998">
        <w:trPr>
          <w:trHeight w:val="300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B5EF7" w14:textId="7507ACED" w:rsidR="001D3BA1" w:rsidRDefault="001D3BA1" w:rsidP="00615998">
            <w:r>
              <w:rPr>
                <w:sz w:val="24"/>
                <w:szCs w:val="24"/>
              </w:rPr>
              <w:t>175.131.72.0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6FD1F" w14:textId="77777777" w:rsidR="001D3BA1" w:rsidRDefault="001D3BA1" w:rsidP="00615998">
            <w:r>
              <w:rPr>
                <w:sz w:val="24"/>
                <w:szCs w:val="24"/>
              </w:rPr>
              <w:t>255.255.254.0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94D5" w14:textId="6B072BB5" w:rsidR="001D3BA1" w:rsidRDefault="001D3BA1" w:rsidP="00615998">
            <w:r>
              <w:rPr>
                <w:sz w:val="24"/>
                <w:szCs w:val="24"/>
              </w:rPr>
              <w:t>175.131.24.123</w:t>
            </w:r>
          </w:p>
        </w:tc>
      </w:tr>
      <w:tr w:rsidR="001D3BA1" w14:paraId="663A7438" w14:textId="77777777" w:rsidTr="00615998">
        <w:trPr>
          <w:trHeight w:val="300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D6C04" w14:textId="0E6C91A7" w:rsidR="001D3BA1" w:rsidRDefault="001D3BA1" w:rsidP="00615998">
            <w:r>
              <w:rPr>
                <w:sz w:val="24"/>
                <w:szCs w:val="24"/>
              </w:rPr>
              <w:t>175.131.75.192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59D29" w14:textId="77777777" w:rsidR="001D3BA1" w:rsidRDefault="001D3BA1" w:rsidP="00615998">
            <w:r>
              <w:rPr>
                <w:sz w:val="24"/>
                <w:szCs w:val="24"/>
              </w:rPr>
              <w:t>255.255.255.192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B0136" w14:textId="3D96469E" w:rsidR="001D3BA1" w:rsidRDefault="001D3BA1" w:rsidP="00615998">
            <w:r>
              <w:rPr>
                <w:sz w:val="24"/>
                <w:szCs w:val="24"/>
              </w:rPr>
              <w:t>175.131</w:t>
            </w:r>
            <w:r>
              <w:rPr>
                <w:sz w:val="24"/>
                <w:szCs w:val="24"/>
                <w:lang w:val="en-US"/>
              </w:rPr>
              <w:t>.23.96</w:t>
            </w:r>
          </w:p>
        </w:tc>
      </w:tr>
      <w:tr w:rsidR="001D3BA1" w14:paraId="194A5111" w14:textId="77777777" w:rsidTr="00615998">
        <w:trPr>
          <w:trHeight w:val="300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96EFE" w14:textId="77777777" w:rsidR="001D3BA1" w:rsidRDefault="001D3BA1" w:rsidP="00615998">
            <w:r>
              <w:rPr>
                <w:sz w:val="24"/>
                <w:szCs w:val="24"/>
              </w:rPr>
              <w:t>0.0.0.0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400A2" w14:textId="77777777" w:rsidR="001D3BA1" w:rsidRDefault="001D3BA1" w:rsidP="00615998">
            <w:r>
              <w:rPr>
                <w:sz w:val="24"/>
                <w:szCs w:val="24"/>
              </w:rPr>
              <w:t>0.0.0.0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1229" w14:textId="57A20D2A" w:rsidR="001D3BA1" w:rsidRDefault="001D3BA1" w:rsidP="00615998">
            <w:r>
              <w:rPr>
                <w:sz w:val="24"/>
                <w:szCs w:val="24"/>
              </w:rPr>
              <w:t>175.131.24.119</w:t>
            </w:r>
          </w:p>
        </w:tc>
      </w:tr>
    </w:tbl>
    <w:p w14:paraId="5314A60F" w14:textId="68095EF7" w:rsidR="001D3BA1" w:rsidRDefault="001D3BA1" w:rsidP="001D3BA1">
      <w:pPr>
        <w:widowControl w:val="0"/>
        <w:rPr>
          <w:sz w:val="24"/>
          <w:szCs w:val="24"/>
          <w:lang w:val="en-US"/>
        </w:rPr>
      </w:pPr>
    </w:p>
    <w:p w14:paraId="4A8D1254" w14:textId="442C6E5A" w:rsidR="003876EE" w:rsidRDefault="003876EE" w:rsidP="001D3BA1">
      <w:pPr>
        <w:widowControl w:val="0"/>
        <w:rPr>
          <w:sz w:val="24"/>
          <w:szCs w:val="24"/>
          <w:lang w:val="en-US"/>
        </w:rPr>
      </w:pPr>
    </w:p>
    <w:p w14:paraId="35709AF7" w14:textId="22E294F9" w:rsidR="003876EE" w:rsidRDefault="00BD7543" w:rsidP="003876E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175.</w:t>
      </w:r>
      <w:r w:rsidR="003876EE">
        <w:rPr>
          <w:sz w:val="28"/>
          <w:szCs w:val="28"/>
        </w:rPr>
        <w:t>131.23.122 (900B, D=1) da Eth0</w:t>
      </w:r>
    </w:p>
    <w:p w14:paraId="3BF5C0BC" w14:textId="7639E8A3" w:rsidR="003876EE" w:rsidRDefault="00BD7543" w:rsidP="003876E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175.</w:t>
      </w:r>
      <w:r w:rsidR="003876EE">
        <w:rPr>
          <w:sz w:val="28"/>
          <w:szCs w:val="28"/>
        </w:rPr>
        <w:t>131.71.124 (1000B, D=1) da Eth2</w:t>
      </w:r>
    </w:p>
    <w:p w14:paraId="5DEFBF51" w14:textId="41C2159A" w:rsidR="003876EE" w:rsidRDefault="00BD7543" w:rsidP="003876E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175.</w:t>
      </w:r>
      <w:r w:rsidR="003876EE">
        <w:rPr>
          <w:sz w:val="28"/>
          <w:szCs w:val="28"/>
        </w:rPr>
        <w:t>131.76.27 (1600B, D=0) da Eth0</w:t>
      </w:r>
    </w:p>
    <w:p w14:paraId="518B6A28" w14:textId="5C8031DF" w:rsidR="003876EE" w:rsidRDefault="00BD7543" w:rsidP="003876EE">
      <w:pPr>
        <w:pStyle w:val="ListParagraph"/>
        <w:numPr>
          <w:ilvl w:val="0"/>
          <w:numId w:val="9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175.131</w:t>
      </w:r>
      <w:r w:rsidR="003876EE">
        <w:rPr>
          <w:sz w:val="28"/>
          <w:szCs w:val="28"/>
        </w:rPr>
        <w:t>.23.222 (1600B, D=1) da Eth2</w:t>
      </w:r>
    </w:p>
    <w:p w14:paraId="6C74514D" w14:textId="1269D50F" w:rsidR="003876EE" w:rsidRDefault="00BD7543" w:rsidP="003876EE">
      <w:pPr>
        <w:pStyle w:val="ListParagraph"/>
        <w:numPr>
          <w:ilvl w:val="0"/>
          <w:numId w:val="9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175.</w:t>
      </w:r>
      <w:r w:rsidR="003876EE">
        <w:rPr>
          <w:sz w:val="28"/>
          <w:szCs w:val="28"/>
        </w:rPr>
        <w:t>131.72.72 (1200B, D=1) da Eth0</w:t>
      </w:r>
      <w:r w:rsidR="003876EE">
        <w:rPr>
          <w:b/>
          <w:bCs/>
          <w:color w:val="FF0000"/>
          <w:sz w:val="28"/>
          <w:szCs w:val="28"/>
          <w:u w:color="FF0000"/>
        </w:rPr>
        <w:t xml:space="preserve"> </w:t>
      </w:r>
    </w:p>
    <w:p w14:paraId="455FEFD5" w14:textId="544A2392" w:rsidR="003876EE" w:rsidRDefault="00BD7543" w:rsidP="003876E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175.</w:t>
      </w:r>
      <w:r w:rsidR="003876EE">
        <w:rPr>
          <w:sz w:val="28"/>
          <w:szCs w:val="28"/>
        </w:rPr>
        <w:t>131.23.127 (500B, D=1) da Eth1</w:t>
      </w:r>
    </w:p>
    <w:p w14:paraId="779241F7" w14:textId="7ACAE69D" w:rsidR="003876EE" w:rsidRDefault="003876EE" w:rsidP="001D3BA1">
      <w:pPr>
        <w:widowControl w:val="0"/>
        <w:rPr>
          <w:sz w:val="24"/>
          <w:szCs w:val="24"/>
          <w:lang w:val="en-US"/>
        </w:rPr>
      </w:pPr>
    </w:p>
    <w:p w14:paraId="54FE1CA8" w14:textId="77777777" w:rsidR="003876EE" w:rsidRDefault="003876EE" w:rsidP="001D3BA1">
      <w:pPr>
        <w:widowControl w:val="0"/>
        <w:rPr>
          <w:sz w:val="24"/>
          <w:szCs w:val="24"/>
          <w:lang w:val="en-US"/>
        </w:rPr>
      </w:pPr>
    </w:p>
    <w:p w14:paraId="1083A1C3" w14:textId="34B357E1" w:rsidR="00E50E69" w:rsidRDefault="00BF5A71">
      <w:pPr>
        <w:pStyle w:val="ListParagraph"/>
        <w:ind w:left="0"/>
        <w:rPr>
          <w:b/>
          <w:bCs/>
          <w:color w:val="FF0000"/>
          <w:sz w:val="28"/>
          <w:szCs w:val="28"/>
          <w:u w:color="FF0000"/>
        </w:rPr>
      </w:pPr>
      <w:r>
        <w:rPr>
          <w:b/>
          <w:bCs/>
          <w:color w:val="FF0000"/>
          <w:sz w:val="28"/>
          <w:szCs w:val="28"/>
          <w:u w:color="FF0000"/>
        </w:rPr>
        <w:t>La soluzione è la stessa per le due versioni</w:t>
      </w:r>
    </w:p>
    <w:p w14:paraId="24E1699E" w14:textId="77777777" w:rsidR="00E50E69" w:rsidRDefault="00E50E69">
      <w:pPr>
        <w:pStyle w:val="ListParagraph"/>
        <w:ind w:left="0"/>
        <w:rPr>
          <w:b/>
          <w:bCs/>
          <w:color w:val="FF0000"/>
          <w:sz w:val="28"/>
          <w:szCs w:val="28"/>
          <w:u w:color="FF0000"/>
        </w:rPr>
      </w:pPr>
    </w:p>
    <w:p w14:paraId="769D9994" w14:textId="77777777" w:rsidR="00E50E69" w:rsidRDefault="00E50E69">
      <w:pPr>
        <w:pStyle w:val="ListParagraph"/>
        <w:ind w:left="0"/>
        <w:rPr>
          <w:b/>
          <w:bCs/>
          <w:color w:val="FF0000"/>
          <w:sz w:val="28"/>
          <w:szCs w:val="28"/>
          <w:u w:color="FF0000"/>
        </w:rPr>
      </w:pPr>
    </w:p>
    <w:tbl>
      <w:tblPr>
        <w:tblStyle w:val="TableNormal1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92"/>
        <w:gridCol w:w="1192"/>
        <w:gridCol w:w="1195"/>
        <w:gridCol w:w="1212"/>
        <w:gridCol w:w="1063"/>
        <w:gridCol w:w="1884"/>
        <w:gridCol w:w="1884"/>
      </w:tblGrid>
      <w:tr w:rsidR="00E50E69" w14:paraId="20C21B7D" w14:textId="77777777">
        <w:trPr>
          <w:trHeight w:val="1200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9B209" w14:textId="77777777" w:rsidR="00E50E69" w:rsidRDefault="00910925">
            <w:pPr>
              <w:tabs>
                <w:tab w:val="left" w:pos="709"/>
              </w:tabs>
              <w:spacing w:before="120"/>
            </w:pPr>
            <w:r>
              <w:rPr>
                <w:i/>
                <w:iCs/>
                <w:sz w:val="24"/>
                <w:szCs w:val="24"/>
              </w:rPr>
              <w:t xml:space="preserve">Pacchetto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CFD311" w14:textId="77777777" w:rsidR="00E50E69" w:rsidRDefault="00910925">
            <w:pPr>
              <w:tabs>
                <w:tab w:val="left" w:pos="709"/>
              </w:tabs>
              <w:spacing w:before="120"/>
            </w:pPr>
            <w:r>
              <w:rPr>
                <w:i/>
                <w:iCs/>
                <w:sz w:val="24"/>
                <w:szCs w:val="24"/>
              </w:rPr>
              <w:t>Azione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E11E2C" w14:textId="77777777" w:rsidR="00E50E69" w:rsidRDefault="00910925">
            <w:pPr>
              <w:tabs>
                <w:tab w:val="left" w:pos="709"/>
              </w:tabs>
              <w:spacing w:before="120"/>
            </w:pPr>
            <w:r>
              <w:rPr>
                <w:i/>
                <w:iCs/>
                <w:sz w:val="24"/>
                <w:szCs w:val="24"/>
              </w:rPr>
              <w:t>Tipo inoltro (diretto/indiretto)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4F6682" w14:textId="77777777" w:rsidR="00E50E69" w:rsidRDefault="00910925">
            <w:pPr>
              <w:tabs>
                <w:tab w:val="left" w:pos="709"/>
              </w:tabs>
              <w:spacing w:before="120"/>
            </w:pPr>
            <w:r>
              <w:rPr>
                <w:i/>
                <w:iCs/>
                <w:sz w:val="24"/>
                <w:szCs w:val="24"/>
              </w:rPr>
              <w:t>Riga tabella di routing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C720E" w14:textId="77777777" w:rsidR="00E50E69" w:rsidRDefault="00910925">
            <w:pPr>
              <w:tabs>
                <w:tab w:val="left" w:pos="709"/>
              </w:tabs>
              <w:spacing w:before="120"/>
            </w:pPr>
            <w:r>
              <w:rPr>
                <w:i/>
                <w:iCs/>
                <w:sz w:val="24"/>
                <w:szCs w:val="24"/>
              </w:rPr>
              <w:t>Interfaccia (</w:t>
            </w:r>
            <w:r>
              <w:rPr>
                <w:b/>
                <w:bCs/>
                <w:i/>
                <w:iCs/>
                <w:sz w:val="24"/>
                <w:szCs w:val="24"/>
                <w:u w:val="single"/>
              </w:rPr>
              <w:t>solo</w:t>
            </w:r>
            <w:r>
              <w:rPr>
                <w:i/>
                <w:iCs/>
                <w:sz w:val="24"/>
                <w:szCs w:val="24"/>
              </w:rPr>
              <w:t xml:space="preserve"> se usata)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503AFC" w14:textId="77777777" w:rsidR="00E50E69" w:rsidRDefault="00910925">
            <w:pPr>
              <w:tabs>
                <w:tab w:val="left" w:pos="709"/>
                <w:tab w:val="left" w:pos="1418"/>
              </w:tabs>
              <w:spacing w:before="120"/>
            </w:pPr>
            <w:r>
              <w:rPr>
                <w:i/>
                <w:iCs/>
                <w:sz w:val="24"/>
                <w:szCs w:val="24"/>
              </w:rPr>
              <w:t>Motivo di scarto (</w:t>
            </w:r>
            <w:r>
              <w:rPr>
                <w:b/>
                <w:bCs/>
                <w:i/>
                <w:iCs/>
                <w:sz w:val="24"/>
                <w:szCs w:val="24"/>
                <w:u w:val="single"/>
              </w:rPr>
              <w:t>solo</w:t>
            </w:r>
            <w:r>
              <w:rPr>
                <w:i/>
                <w:iCs/>
                <w:sz w:val="24"/>
                <w:szCs w:val="24"/>
              </w:rPr>
              <w:t xml:space="preserve"> se il pacchetto è scartato)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F39C5A" w14:textId="7C6419BE" w:rsidR="00E50E69" w:rsidRDefault="00910925">
            <w:pPr>
              <w:tabs>
                <w:tab w:val="left" w:pos="709"/>
                <w:tab w:val="left" w:pos="1418"/>
              </w:tabs>
              <w:spacing w:before="120"/>
            </w:pPr>
            <w:r>
              <w:rPr>
                <w:rFonts w:eastAsia="Calibri" w:cs="Calibri"/>
                <w:i/>
                <w:iCs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Frammentazione</w:t>
            </w:r>
            <w:r w:rsidR="00EC01ED">
              <w:rPr>
                <w:rFonts w:eastAsia="Calibri" w:cs="Calibri"/>
                <w:i/>
                <w:iCs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(sì/no)</w:t>
            </w:r>
          </w:p>
        </w:tc>
      </w:tr>
      <w:tr w:rsidR="00E50E69" w14:paraId="51F04927" w14:textId="77777777">
        <w:trPr>
          <w:trHeight w:val="520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A54860" w14:textId="77777777" w:rsidR="00E50E69" w:rsidRDefault="00910925">
            <w:pPr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66D08" w14:textId="77777777" w:rsidR="00E50E69" w:rsidRDefault="00910925">
            <w:pPr>
              <w:tabs>
                <w:tab w:val="left" w:pos="709"/>
              </w:tabs>
              <w:spacing w:before="120"/>
            </w:pPr>
            <w:r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Inoltro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21A3CC" w14:textId="77777777" w:rsidR="00E50E69" w:rsidRDefault="00910925">
            <w:pPr>
              <w:tabs>
                <w:tab w:val="left" w:pos="709"/>
              </w:tabs>
              <w:spacing w:before="120"/>
            </w:pPr>
            <w:r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Diretto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95A56B" w14:textId="77777777" w:rsidR="00E50E69" w:rsidRDefault="00E50E69"/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F7F1AE" w14:textId="77777777" w:rsidR="00E50E69" w:rsidRDefault="00910925">
            <w:pPr>
              <w:tabs>
                <w:tab w:val="left" w:pos="709"/>
              </w:tabs>
              <w:spacing w:before="120"/>
            </w:pPr>
            <w:r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ETH1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FF8B23" w14:textId="77777777" w:rsidR="00E50E69" w:rsidRDefault="00E50E69"/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978E9" w14:textId="77777777" w:rsidR="00E50E69" w:rsidRDefault="00910925">
            <w:pPr>
              <w:tabs>
                <w:tab w:val="left" w:pos="709"/>
                <w:tab w:val="left" w:pos="1418"/>
              </w:tabs>
              <w:spacing w:before="120"/>
            </w:pPr>
            <w:r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E50E69" w14:paraId="534CB0A9" w14:textId="77777777">
        <w:trPr>
          <w:trHeight w:val="520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33417" w14:textId="77777777" w:rsidR="00E50E69" w:rsidRDefault="00910925">
            <w:pPr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61FE71" w14:textId="77777777" w:rsidR="00E50E69" w:rsidRDefault="00910925">
            <w:pPr>
              <w:tabs>
                <w:tab w:val="left" w:pos="709"/>
              </w:tabs>
              <w:spacing w:before="120"/>
            </w:pPr>
            <w:r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Inoltro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6B15B5" w14:textId="77777777" w:rsidR="00E50E69" w:rsidRDefault="00910925">
            <w:pPr>
              <w:tabs>
                <w:tab w:val="left" w:pos="709"/>
              </w:tabs>
              <w:spacing w:before="120"/>
            </w:pPr>
            <w:r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Indiretto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CA6BA" w14:textId="77777777" w:rsidR="00E50E69" w:rsidRDefault="00910925">
            <w:pPr>
              <w:tabs>
                <w:tab w:val="left" w:pos="709"/>
              </w:tabs>
              <w:spacing w:before="120"/>
            </w:pPr>
            <w:r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Riga 1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053604" w14:textId="77777777" w:rsidR="00E50E69" w:rsidRDefault="00910925">
            <w:pPr>
              <w:tabs>
                <w:tab w:val="left" w:pos="709"/>
              </w:tabs>
              <w:spacing w:before="120"/>
            </w:pPr>
            <w:r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ETH0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60873" w14:textId="77777777" w:rsidR="00E50E69" w:rsidRDefault="00E50E69"/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F0B2E" w14:textId="77777777" w:rsidR="00E50E69" w:rsidRDefault="00910925">
            <w:pPr>
              <w:tabs>
                <w:tab w:val="left" w:pos="709"/>
                <w:tab w:val="left" w:pos="1418"/>
              </w:tabs>
              <w:spacing w:before="120"/>
            </w:pPr>
            <w:r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E50E69" w14:paraId="2BD78CE0" w14:textId="77777777">
        <w:trPr>
          <w:trHeight w:val="520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23224" w14:textId="77777777" w:rsidR="00E50E69" w:rsidRDefault="00910925">
            <w:pPr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A5462" w14:textId="77777777" w:rsidR="00E50E69" w:rsidRDefault="00910925">
            <w:pPr>
              <w:tabs>
                <w:tab w:val="left" w:pos="709"/>
              </w:tabs>
              <w:spacing w:before="120"/>
            </w:pPr>
            <w:r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Inoltro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B4347B" w14:textId="77777777" w:rsidR="00E50E69" w:rsidRDefault="00910925">
            <w:pPr>
              <w:tabs>
                <w:tab w:val="left" w:pos="709"/>
              </w:tabs>
              <w:spacing w:before="120"/>
            </w:pPr>
            <w:r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Indiretto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4E1658" w14:textId="77777777" w:rsidR="00E50E69" w:rsidRDefault="00910925">
            <w:pPr>
              <w:tabs>
                <w:tab w:val="left" w:pos="709"/>
              </w:tabs>
              <w:spacing w:before="120"/>
            </w:pPr>
            <w:r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Riga 5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C08A2" w14:textId="77777777" w:rsidR="00E50E69" w:rsidRDefault="00910925">
            <w:pPr>
              <w:tabs>
                <w:tab w:val="left" w:pos="709"/>
              </w:tabs>
              <w:spacing w:before="120"/>
            </w:pPr>
            <w:r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ETH2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A40073" w14:textId="77777777" w:rsidR="00E50E69" w:rsidRDefault="00E50E69"/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20E33" w14:textId="77777777" w:rsidR="00E50E69" w:rsidRDefault="00910925">
            <w:pPr>
              <w:tabs>
                <w:tab w:val="left" w:pos="709"/>
                <w:tab w:val="left" w:pos="1418"/>
              </w:tabs>
              <w:spacing w:before="120"/>
            </w:pPr>
            <w:r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SI</w:t>
            </w:r>
          </w:p>
        </w:tc>
      </w:tr>
      <w:tr w:rsidR="00E50E69" w14:paraId="58329FC2" w14:textId="77777777">
        <w:trPr>
          <w:trHeight w:val="520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438C2" w14:textId="77777777" w:rsidR="00E50E69" w:rsidRDefault="00910925">
            <w:pPr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2139C" w14:textId="77777777" w:rsidR="00E50E69" w:rsidRDefault="00910925">
            <w:pPr>
              <w:tabs>
                <w:tab w:val="left" w:pos="709"/>
              </w:tabs>
              <w:spacing w:before="120"/>
            </w:pPr>
            <w:r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Inoltro*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F73D2A" w14:textId="77777777" w:rsidR="00E50E69" w:rsidRDefault="00910925">
            <w:pPr>
              <w:tabs>
                <w:tab w:val="left" w:pos="709"/>
              </w:tabs>
              <w:spacing w:before="120"/>
            </w:pPr>
            <w:r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Diretto*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F2208B" w14:textId="77777777" w:rsidR="00E50E69" w:rsidRDefault="00E50E69"/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73563" w14:textId="77777777" w:rsidR="00E50E69" w:rsidRDefault="00910925">
            <w:pPr>
              <w:tabs>
                <w:tab w:val="left" w:pos="709"/>
              </w:tabs>
              <w:spacing w:before="120"/>
            </w:pPr>
            <w:r>
              <w:rPr>
                <w:rFonts w:eastAsia="Calibri" w:cs="Calibri"/>
                <w:b/>
                <w:bCs/>
                <w:color w:val="FF0000"/>
                <w:sz w:val="26"/>
                <w:szCs w:val="26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ETH0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7D5FC" w14:textId="77777777" w:rsidR="00E50E69" w:rsidRDefault="00910925">
            <w:pPr>
              <w:tabs>
                <w:tab w:val="left" w:pos="709"/>
                <w:tab w:val="left" w:pos="1418"/>
              </w:tabs>
              <w:spacing w:before="120"/>
            </w:pPr>
            <w:r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Flag D=1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48CECE" w14:textId="77777777" w:rsidR="00E50E69" w:rsidRDefault="00910925">
            <w:pPr>
              <w:tabs>
                <w:tab w:val="left" w:pos="709"/>
                <w:tab w:val="left" w:pos="1418"/>
              </w:tabs>
              <w:spacing w:before="120"/>
            </w:pPr>
            <w:r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SI*</w:t>
            </w:r>
          </w:p>
        </w:tc>
      </w:tr>
      <w:tr w:rsidR="00E50E69" w14:paraId="4E1A2121" w14:textId="77777777">
        <w:trPr>
          <w:trHeight w:val="520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7B709" w14:textId="77777777" w:rsidR="00E50E69" w:rsidRDefault="00910925">
            <w:pPr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A59AC6" w14:textId="77777777" w:rsidR="00E50E69" w:rsidRDefault="00910925">
            <w:pPr>
              <w:tabs>
                <w:tab w:val="left" w:pos="709"/>
              </w:tabs>
              <w:spacing w:before="120"/>
            </w:pPr>
            <w:r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Inoltro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2F9B36" w14:textId="77777777" w:rsidR="00E50E69" w:rsidRDefault="00910925">
            <w:pPr>
              <w:tabs>
                <w:tab w:val="left" w:pos="709"/>
              </w:tabs>
              <w:spacing w:before="120"/>
            </w:pPr>
            <w:r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Indiretto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623511" w14:textId="77777777" w:rsidR="00E50E69" w:rsidRDefault="00910925">
            <w:pPr>
              <w:tabs>
                <w:tab w:val="left" w:pos="709"/>
              </w:tabs>
              <w:spacing w:before="120"/>
            </w:pPr>
            <w:r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Riga 3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9AADD6" w14:textId="77777777" w:rsidR="00E50E69" w:rsidRDefault="00910925">
            <w:pPr>
              <w:tabs>
                <w:tab w:val="left" w:pos="709"/>
              </w:tabs>
              <w:spacing w:before="120"/>
            </w:pPr>
            <w:r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ETH2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0BAA5A" w14:textId="77777777" w:rsidR="00E50E69" w:rsidRDefault="00E50E69"/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934711" w14:textId="77777777" w:rsidR="00E50E69" w:rsidRDefault="00910925">
            <w:pPr>
              <w:tabs>
                <w:tab w:val="left" w:pos="709"/>
                <w:tab w:val="left" w:pos="1418"/>
              </w:tabs>
              <w:spacing w:before="120"/>
            </w:pPr>
            <w:r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E50E69" w14:paraId="5BE17E95" w14:textId="77777777">
        <w:trPr>
          <w:trHeight w:val="900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75D38A" w14:textId="77777777" w:rsidR="00E50E69" w:rsidRDefault="00910925">
            <w:pPr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414C31" w14:textId="77777777" w:rsidR="00E50E69" w:rsidRDefault="00910925">
            <w:pPr>
              <w:tabs>
                <w:tab w:val="left" w:pos="709"/>
              </w:tabs>
              <w:spacing w:before="120"/>
            </w:pPr>
            <w:r>
              <w:rPr>
                <w:rFonts w:eastAsia="Calibri" w:cs="Calibri"/>
                <w:b/>
                <w:bCs/>
                <w:color w:val="FF0000"/>
                <w:sz w:val="24"/>
                <w:szCs w:val="24"/>
                <w:u w:color="FF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Passato ai livelli superiori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14E5B1" w14:textId="77777777" w:rsidR="00E50E69" w:rsidRDefault="00E50E69"/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C94BC" w14:textId="77777777" w:rsidR="00E50E69" w:rsidRDefault="00E50E69"/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A2DD8B" w14:textId="77777777" w:rsidR="00E50E69" w:rsidRDefault="00E50E69"/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9F10A" w14:textId="77777777" w:rsidR="00E50E69" w:rsidRDefault="00E50E69"/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40FAC7" w14:textId="77777777" w:rsidR="00E50E69" w:rsidRDefault="00E50E69"/>
        </w:tc>
      </w:tr>
    </w:tbl>
    <w:p w14:paraId="74C1EF3F" w14:textId="558DADE2" w:rsidR="0083503E" w:rsidRDefault="0083503E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120"/>
        <w:jc w:val="both"/>
        <w:rPr>
          <w:b/>
          <w:bCs/>
          <w:color w:val="FF0000"/>
          <w:u w:color="FF0000"/>
          <w:lang w:val="en-US"/>
        </w:rPr>
      </w:pPr>
    </w:p>
    <w:p w14:paraId="375499B5" w14:textId="77777777" w:rsidR="0083503E" w:rsidRDefault="0083503E">
      <w:pPr>
        <w:rPr>
          <w:b/>
          <w:bCs/>
          <w:color w:val="FF0000"/>
          <w:u w:color="FF0000"/>
          <w:lang w:val="en-US"/>
        </w:rPr>
      </w:pPr>
      <w:r>
        <w:rPr>
          <w:b/>
          <w:bCs/>
          <w:color w:val="FF0000"/>
          <w:u w:color="FF0000"/>
          <w:lang w:val="en-US"/>
        </w:rPr>
        <w:br w:type="page"/>
      </w:r>
    </w:p>
    <w:p w14:paraId="6E338F47" w14:textId="012D85BC" w:rsidR="00E50E69" w:rsidRPr="009904DA" w:rsidRDefault="00910925">
      <w:pPr>
        <w:pStyle w:val="Heading2"/>
      </w:pPr>
      <w:r w:rsidRPr="009904DA">
        <w:lastRenderedPageBreak/>
        <w:t>3 - Esercizio (</w:t>
      </w:r>
      <w:r w:rsidR="00160DB8">
        <w:t>5</w:t>
      </w:r>
      <w:r w:rsidR="00160DB8" w:rsidRPr="009904DA">
        <w:t xml:space="preserve"> </w:t>
      </w:r>
      <w:r w:rsidRPr="009904DA">
        <w:t>punti)</w:t>
      </w:r>
    </w:p>
    <w:p w14:paraId="4B0C9220" w14:textId="77777777" w:rsidR="00E50E69" w:rsidRDefault="00E50E69">
      <w:pPr>
        <w:rPr>
          <w:sz w:val="28"/>
          <w:szCs w:val="28"/>
        </w:rPr>
      </w:pPr>
    </w:p>
    <w:p w14:paraId="03D51973" w14:textId="213DFAF7" w:rsidR="003D19E5" w:rsidRDefault="00910925">
      <w:pPr>
        <w:rPr>
          <w:sz w:val="28"/>
          <w:szCs w:val="28"/>
        </w:rPr>
      </w:pPr>
      <w:r>
        <w:rPr>
          <w:sz w:val="28"/>
          <w:szCs w:val="28"/>
        </w:rPr>
        <w:t xml:space="preserve">Si consideri il grafo in figura, che rappresenta una rete costituita da 7 </w:t>
      </w:r>
      <w:r>
        <w:rPr>
          <w:i/>
          <w:iCs/>
          <w:sz w:val="28"/>
          <w:szCs w:val="28"/>
        </w:rPr>
        <w:t xml:space="preserve">router </w:t>
      </w:r>
      <w:r>
        <w:rPr>
          <w:sz w:val="28"/>
          <w:szCs w:val="28"/>
        </w:rPr>
        <w:t xml:space="preserve">ed i costi dei relativi collegamenti. </w:t>
      </w:r>
    </w:p>
    <w:p w14:paraId="64523FBA" w14:textId="42639D02" w:rsidR="003D19E5" w:rsidRDefault="003D19E5">
      <w:pPr>
        <w:rPr>
          <w:sz w:val="28"/>
          <w:szCs w:val="28"/>
        </w:rPr>
      </w:pPr>
    </w:p>
    <w:p w14:paraId="028B38C9" w14:textId="135B3CCB" w:rsidR="003D19E5" w:rsidRDefault="003D19E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37EE98" wp14:editId="32C9158F">
            <wp:extent cx="3403600" cy="25654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D346" w14:textId="363C1160" w:rsidR="003D19E5" w:rsidRDefault="003D19E5">
      <w:pPr>
        <w:rPr>
          <w:sz w:val="28"/>
          <w:szCs w:val="28"/>
        </w:rPr>
      </w:pPr>
    </w:p>
    <w:p w14:paraId="39736DC3" w14:textId="1C469C2C" w:rsidR="003D19E5" w:rsidRDefault="003D19E5">
      <w:pPr>
        <w:rPr>
          <w:sz w:val="28"/>
          <w:szCs w:val="28"/>
        </w:rPr>
      </w:pPr>
    </w:p>
    <w:p w14:paraId="5BE1FEA7" w14:textId="45B8C8B8" w:rsidR="003D19E5" w:rsidRPr="00BF5A71" w:rsidRDefault="003D19E5">
      <w:pPr>
        <w:rPr>
          <w:rFonts w:eastAsia="Times New Roman" w:cs="Times New Roman"/>
          <w:b/>
          <w:bCs/>
          <w:i/>
          <w:iCs/>
          <w:sz w:val="28"/>
          <w:szCs w:val="28"/>
          <w:u w:val="single"/>
        </w:rPr>
      </w:pPr>
      <w:r w:rsidRPr="00BF5A71">
        <w:rPr>
          <w:rFonts w:eastAsia="Times New Roman" w:cs="Times New Roman"/>
          <w:b/>
          <w:bCs/>
          <w:i/>
          <w:iCs/>
          <w:sz w:val="28"/>
          <w:szCs w:val="28"/>
          <w:u w:val="single"/>
        </w:rPr>
        <w:t>Versione 1</w:t>
      </w:r>
    </w:p>
    <w:p w14:paraId="7271D44A" w14:textId="297788BE" w:rsidR="003D19E5" w:rsidRDefault="003D19E5" w:rsidP="003D19E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Si trovi, utilizzando la tabella, l’albero dei cammini minimi avente come radice </w:t>
      </w:r>
      <w:r>
        <w:rPr>
          <w:b/>
          <w:bCs/>
          <w:sz w:val="28"/>
          <w:szCs w:val="28"/>
        </w:rPr>
        <w:t xml:space="preserve">il nodo A </w:t>
      </w:r>
      <w:r>
        <w:rPr>
          <w:sz w:val="28"/>
          <w:szCs w:val="28"/>
        </w:rPr>
        <w:t xml:space="preserve">usando l’algoritmo di </w:t>
      </w:r>
      <w:r>
        <w:rPr>
          <w:b/>
          <w:bCs/>
          <w:i/>
          <w:iCs/>
          <w:sz w:val="28"/>
          <w:szCs w:val="28"/>
        </w:rPr>
        <w:t>Dijkstra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>Si disegni, a fianco al grafo, l’albero dei cammini minimi finale, indicando anche i costi dei collegamenti inclusi nell’albero</w:t>
      </w:r>
      <w:r>
        <w:rPr>
          <w:b/>
          <w:bCs/>
          <w:sz w:val="28"/>
          <w:szCs w:val="28"/>
        </w:rPr>
        <w:t xml:space="preserve">. </w:t>
      </w:r>
    </w:p>
    <w:p w14:paraId="69C5A235" w14:textId="77777777" w:rsidR="0083503E" w:rsidRDefault="0083503E" w:rsidP="003D19E5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09"/>
        <w:gridCol w:w="1209"/>
        <w:gridCol w:w="1209"/>
        <w:gridCol w:w="1210"/>
        <w:gridCol w:w="1210"/>
        <w:gridCol w:w="1210"/>
        <w:gridCol w:w="1210"/>
      </w:tblGrid>
      <w:tr w:rsidR="0083503E" w14:paraId="4D3F0E04" w14:textId="77777777" w:rsidTr="00EB09CF">
        <w:tc>
          <w:tcPr>
            <w:tcW w:w="1209" w:type="dxa"/>
          </w:tcPr>
          <w:p w14:paraId="0C80E4BB" w14:textId="77777777" w:rsidR="0083503E" w:rsidRDefault="0083503E" w:rsidP="00EB0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47D38983" w14:textId="77777777" w:rsidR="0083503E" w:rsidRDefault="0083503E" w:rsidP="00EB0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209" w:type="dxa"/>
          </w:tcPr>
          <w:p w14:paraId="194F4D8B" w14:textId="77777777" w:rsidR="0083503E" w:rsidRDefault="0083503E" w:rsidP="00EB0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209" w:type="dxa"/>
          </w:tcPr>
          <w:p w14:paraId="125E9701" w14:textId="77777777" w:rsidR="0083503E" w:rsidRDefault="0083503E" w:rsidP="00EB0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210" w:type="dxa"/>
          </w:tcPr>
          <w:p w14:paraId="51D3BC1B" w14:textId="77777777" w:rsidR="0083503E" w:rsidRDefault="0083503E" w:rsidP="00EB0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210" w:type="dxa"/>
          </w:tcPr>
          <w:p w14:paraId="42E4413C" w14:textId="77777777" w:rsidR="0083503E" w:rsidRDefault="0083503E" w:rsidP="00EB0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1210" w:type="dxa"/>
          </w:tcPr>
          <w:p w14:paraId="49A76414" w14:textId="77777777" w:rsidR="0083503E" w:rsidRDefault="0083503E" w:rsidP="00EB0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10" w:type="dxa"/>
          </w:tcPr>
          <w:p w14:paraId="35B71F78" w14:textId="77777777" w:rsidR="0083503E" w:rsidRDefault="0083503E" w:rsidP="00EB0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</w:tr>
      <w:tr w:rsidR="0083503E" w14:paraId="7B1C24CA" w14:textId="77777777" w:rsidTr="00EB09CF">
        <w:tc>
          <w:tcPr>
            <w:tcW w:w="1209" w:type="dxa"/>
          </w:tcPr>
          <w:p w14:paraId="07099DFA" w14:textId="77777777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</w:t>
            </w:r>
          </w:p>
        </w:tc>
        <w:tc>
          <w:tcPr>
            <w:tcW w:w="1209" w:type="dxa"/>
          </w:tcPr>
          <w:p w14:paraId="16FE303A" w14:textId="16C153FF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FF2600"/>
                <w:sz w:val="26"/>
                <w:szCs w:val="2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(0,-)</w:t>
            </w:r>
          </w:p>
        </w:tc>
        <w:tc>
          <w:tcPr>
            <w:tcW w:w="1209" w:type="dxa"/>
          </w:tcPr>
          <w:p w14:paraId="308CE196" w14:textId="11C00CFF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6"/>
                <w:szCs w:val="2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(inf,-)</w:t>
            </w:r>
          </w:p>
        </w:tc>
        <w:tc>
          <w:tcPr>
            <w:tcW w:w="1209" w:type="dxa"/>
          </w:tcPr>
          <w:p w14:paraId="27B6FA08" w14:textId="0FBF3E53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6"/>
                <w:szCs w:val="2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(inf,-)</w:t>
            </w:r>
          </w:p>
        </w:tc>
        <w:tc>
          <w:tcPr>
            <w:tcW w:w="1210" w:type="dxa"/>
          </w:tcPr>
          <w:p w14:paraId="31A2C3C6" w14:textId="36C6A5A8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6"/>
                <w:szCs w:val="2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(inf,-)</w:t>
            </w:r>
          </w:p>
        </w:tc>
        <w:tc>
          <w:tcPr>
            <w:tcW w:w="1210" w:type="dxa"/>
          </w:tcPr>
          <w:p w14:paraId="4C3D459E" w14:textId="6296AD14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6"/>
                <w:szCs w:val="2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(inf,-)</w:t>
            </w:r>
          </w:p>
        </w:tc>
        <w:tc>
          <w:tcPr>
            <w:tcW w:w="1210" w:type="dxa"/>
          </w:tcPr>
          <w:p w14:paraId="65A48B33" w14:textId="497AB8FF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6"/>
                <w:szCs w:val="2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(inf,-)</w:t>
            </w:r>
          </w:p>
        </w:tc>
        <w:tc>
          <w:tcPr>
            <w:tcW w:w="1210" w:type="dxa"/>
          </w:tcPr>
          <w:p w14:paraId="747D0455" w14:textId="0417FB96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6"/>
                <w:szCs w:val="2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(inf,-)</w:t>
            </w:r>
          </w:p>
        </w:tc>
      </w:tr>
      <w:tr w:rsidR="0083503E" w14:paraId="5DED94F6" w14:textId="77777777" w:rsidTr="00EB09CF">
        <w:tc>
          <w:tcPr>
            <w:tcW w:w="1209" w:type="dxa"/>
          </w:tcPr>
          <w:p w14:paraId="01BC5997" w14:textId="77777777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1</w:t>
            </w:r>
          </w:p>
        </w:tc>
        <w:tc>
          <w:tcPr>
            <w:tcW w:w="1209" w:type="dxa"/>
          </w:tcPr>
          <w:p w14:paraId="31C5A13D" w14:textId="271B6104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05C78186" w14:textId="6065A0C8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sz w:val="26"/>
                <w:szCs w:val="2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(3,A)</w:t>
            </w:r>
          </w:p>
        </w:tc>
        <w:tc>
          <w:tcPr>
            <w:tcW w:w="1209" w:type="dxa"/>
          </w:tcPr>
          <w:p w14:paraId="51C0AC6C" w14:textId="35D5F9B0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6"/>
                <w:szCs w:val="2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#</w:t>
            </w:r>
          </w:p>
        </w:tc>
        <w:tc>
          <w:tcPr>
            <w:tcW w:w="1210" w:type="dxa"/>
          </w:tcPr>
          <w:p w14:paraId="67A394A8" w14:textId="51006B17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6"/>
                <w:szCs w:val="2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#</w:t>
            </w:r>
          </w:p>
        </w:tc>
        <w:tc>
          <w:tcPr>
            <w:tcW w:w="1210" w:type="dxa"/>
          </w:tcPr>
          <w:p w14:paraId="098AE0AE" w14:textId="181943A0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6"/>
                <w:szCs w:val="2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(7,A)</w:t>
            </w:r>
          </w:p>
        </w:tc>
        <w:tc>
          <w:tcPr>
            <w:tcW w:w="1210" w:type="dxa"/>
          </w:tcPr>
          <w:p w14:paraId="2FDA190D" w14:textId="7874397C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FF2600"/>
                <w:sz w:val="26"/>
                <w:szCs w:val="2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(2,A)</w:t>
            </w:r>
          </w:p>
        </w:tc>
        <w:tc>
          <w:tcPr>
            <w:tcW w:w="1210" w:type="dxa"/>
          </w:tcPr>
          <w:p w14:paraId="5CFFD725" w14:textId="0D53F2F7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6"/>
                <w:szCs w:val="2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(6,A)</w:t>
            </w:r>
          </w:p>
        </w:tc>
      </w:tr>
      <w:tr w:rsidR="0083503E" w14:paraId="3CD1EDEC" w14:textId="77777777" w:rsidTr="00EB09CF">
        <w:tc>
          <w:tcPr>
            <w:tcW w:w="1209" w:type="dxa"/>
          </w:tcPr>
          <w:p w14:paraId="7E787821" w14:textId="77777777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2</w:t>
            </w:r>
          </w:p>
        </w:tc>
        <w:tc>
          <w:tcPr>
            <w:tcW w:w="1209" w:type="dxa"/>
          </w:tcPr>
          <w:p w14:paraId="6EA5973A" w14:textId="689C9D88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61A7750B" w14:textId="4FE3FBD8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FF2600"/>
                <w:sz w:val="26"/>
                <w:szCs w:val="2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(3,A)</w:t>
            </w:r>
          </w:p>
        </w:tc>
        <w:tc>
          <w:tcPr>
            <w:tcW w:w="1209" w:type="dxa"/>
          </w:tcPr>
          <w:p w14:paraId="70421344" w14:textId="016704E4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6"/>
                <w:szCs w:val="2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#</w:t>
            </w:r>
          </w:p>
        </w:tc>
        <w:tc>
          <w:tcPr>
            <w:tcW w:w="1210" w:type="dxa"/>
          </w:tcPr>
          <w:p w14:paraId="31EA039A" w14:textId="13AFCE99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6"/>
                <w:szCs w:val="2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#</w:t>
            </w:r>
          </w:p>
        </w:tc>
        <w:tc>
          <w:tcPr>
            <w:tcW w:w="1210" w:type="dxa"/>
          </w:tcPr>
          <w:p w14:paraId="7998F3FF" w14:textId="5A9587C4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6"/>
                <w:szCs w:val="2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(7,A)</w:t>
            </w:r>
          </w:p>
        </w:tc>
        <w:tc>
          <w:tcPr>
            <w:tcW w:w="1210" w:type="dxa"/>
          </w:tcPr>
          <w:p w14:paraId="7BD581A8" w14:textId="35864F48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48DC0C55" w14:textId="7C9C5844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6"/>
                <w:szCs w:val="2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(5,F)</w:t>
            </w:r>
          </w:p>
        </w:tc>
      </w:tr>
      <w:tr w:rsidR="0083503E" w14:paraId="6FFA63FB" w14:textId="77777777" w:rsidTr="00EB09CF">
        <w:tc>
          <w:tcPr>
            <w:tcW w:w="1209" w:type="dxa"/>
          </w:tcPr>
          <w:p w14:paraId="5CA156CB" w14:textId="77777777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3</w:t>
            </w:r>
          </w:p>
        </w:tc>
        <w:tc>
          <w:tcPr>
            <w:tcW w:w="1209" w:type="dxa"/>
          </w:tcPr>
          <w:p w14:paraId="348B7E57" w14:textId="14F3241D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667AAC37" w14:textId="4EBD264E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0B2DA74E" w14:textId="694CA50B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6"/>
                <w:szCs w:val="2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(7,B)</w:t>
            </w:r>
          </w:p>
        </w:tc>
        <w:tc>
          <w:tcPr>
            <w:tcW w:w="1210" w:type="dxa"/>
          </w:tcPr>
          <w:p w14:paraId="71780F55" w14:textId="3C6484B1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6"/>
                <w:szCs w:val="2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#</w:t>
            </w:r>
          </w:p>
        </w:tc>
        <w:tc>
          <w:tcPr>
            <w:tcW w:w="1210" w:type="dxa"/>
          </w:tcPr>
          <w:p w14:paraId="25F13255" w14:textId="77435124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6"/>
                <w:szCs w:val="2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(7,A)</w:t>
            </w:r>
          </w:p>
        </w:tc>
        <w:tc>
          <w:tcPr>
            <w:tcW w:w="1210" w:type="dxa"/>
          </w:tcPr>
          <w:p w14:paraId="3124A37F" w14:textId="6C8CBFEC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65A116F3" w14:textId="6EABA5A9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FF2600"/>
                <w:sz w:val="26"/>
                <w:szCs w:val="2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(4,B)</w:t>
            </w:r>
          </w:p>
        </w:tc>
      </w:tr>
      <w:tr w:rsidR="0083503E" w14:paraId="72F1DE69" w14:textId="77777777" w:rsidTr="00EB09CF">
        <w:tc>
          <w:tcPr>
            <w:tcW w:w="1209" w:type="dxa"/>
          </w:tcPr>
          <w:p w14:paraId="73DA901D" w14:textId="77777777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4</w:t>
            </w:r>
          </w:p>
        </w:tc>
        <w:tc>
          <w:tcPr>
            <w:tcW w:w="1209" w:type="dxa"/>
          </w:tcPr>
          <w:p w14:paraId="22D79329" w14:textId="49FF3802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433551A7" w14:textId="77777777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6F8A51A0" w14:textId="31DAC03E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6"/>
                <w:szCs w:val="2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(6,G)</w:t>
            </w:r>
          </w:p>
        </w:tc>
        <w:tc>
          <w:tcPr>
            <w:tcW w:w="1210" w:type="dxa"/>
          </w:tcPr>
          <w:p w14:paraId="286A5ECA" w14:textId="300DE26A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sz w:val="26"/>
                <w:szCs w:val="2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(9,G)</w:t>
            </w:r>
          </w:p>
        </w:tc>
        <w:tc>
          <w:tcPr>
            <w:tcW w:w="1210" w:type="dxa"/>
          </w:tcPr>
          <w:p w14:paraId="13C32202" w14:textId="1FB3D8D2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FF2600"/>
                <w:sz w:val="26"/>
                <w:szCs w:val="2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(5,G)</w:t>
            </w:r>
          </w:p>
        </w:tc>
        <w:tc>
          <w:tcPr>
            <w:tcW w:w="1210" w:type="dxa"/>
          </w:tcPr>
          <w:p w14:paraId="3FFC6A2A" w14:textId="5191C1BC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51819304" w14:textId="77777777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</w:tr>
      <w:tr w:rsidR="0083503E" w14:paraId="33940E72" w14:textId="77777777" w:rsidTr="00EB09CF">
        <w:tc>
          <w:tcPr>
            <w:tcW w:w="1209" w:type="dxa"/>
          </w:tcPr>
          <w:p w14:paraId="43EE59CE" w14:textId="77777777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5</w:t>
            </w:r>
          </w:p>
        </w:tc>
        <w:tc>
          <w:tcPr>
            <w:tcW w:w="1209" w:type="dxa"/>
          </w:tcPr>
          <w:p w14:paraId="29F810D3" w14:textId="5FC23425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2CAA3217" w14:textId="77777777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1850621E" w14:textId="38574A08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FF2600"/>
                <w:sz w:val="26"/>
                <w:szCs w:val="2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(6,G)</w:t>
            </w:r>
          </w:p>
        </w:tc>
        <w:tc>
          <w:tcPr>
            <w:tcW w:w="1210" w:type="dxa"/>
          </w:tcPr>
          <w:p w14:paraId="5ED0D07E" w14:textId="07BFDF8A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6"/>
                <w:szCs w:val="2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(7,E)</w:t>
            </w:r>
          </w:p>
        </w:tc>
        <w:tc>
          <w:tcPr>
            <w:tcW w:w="1210" w:type="dxa"/>
          </w:tcPr>
          <w:p w14:paraId="0BDB6970" w14:textId="77777777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7B68A43B" w14:textId="66EF614F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787174A0" w14:textId="77777777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</w:tr>
      <w:tr w:rsidR="0083503E" w14:paraId="766694B3" w14:textId="77777777" w:rsidTr="00EB09CF">
        <w:tc>
          <w:tcPr>
            <w:tcW w:w="1209" w:type="dxa"/>
          </w:tcPr>
          <w:p w14:paraId="51FAE9AE" w14:textId="77777777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6</w:t>
            </w:r>
          </w:p>
        </w:tc>
        <w:tc>
          <w:tcPr>
            <w:tcW w:w="1209" w:type="dxa"/>
          </w:tcPr>
          <w:p w14:paraId="21E38FE1" w14:textId="08750C0A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32137225" w14:textId="77777777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2F0ED341" w14:textId="77777777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66CB27F9" w14:textId="0D5B842C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FF2600"/>
                <w:sz w:val="26"/>
                <w:szCs w:val="2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(7,E)</w:t>
            </w:r>
          </w:p>
        </w:tc>
        <w:tc>
          <w:tcPr>
            <w:tcW w:w="1210" w:type="dxa"/>
          </w:tcPr>
          <w:p w14:paraId="1AC9609D" w14:textId="77777777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3A8C22C1" w14:textId="77777777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2D1E170A" w14:textId="77777777" w:rsidR="0083503E" w:rsidRDefault="0083503E" w:rsidP="008350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</w:tr>
    </w:tbl>
    <w:p w14:paraId="00D21C6A" w14:textId="3701D3CE" w:rsidR="003D19E5" w:rsidRDefault="003D19E5">
      <w:pPr>
        <w:rPr>
          <w:sz w:val="28"/>
          <w:szCs w:val="28"/>
        </w:rPr>
      </w:pPr>
    </w:p>
    <w:p w14:paraId="5BFA5F56" w14:textId="5E1FCDDE" w:rsidR="003D19E5" w:rsidRDefault="003D19E5">
      <w:pPr>
        <w:rPr>
          <w:sz w:val="28"/>
          <w:szCs w:val="28"/>
        </w:rPr>
      </w:pPr>
    </w:p>
    <w:p w14:paraId="005F4C8F" w14:textId="767BB5B7" w:rsidR="003D19E5" w:rsidRDefault="008350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758EAA" wp14:editId="7C4A5B4C">
            <wp:extent cx="2674620" cy="1973580"/>
            <wp:effectExtent l="0" t="0" r="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97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858436" w14:textId="5E19703A" w:rsidR="003D19E5" w:rsidRPr="00BF5A71" w:rsidRDefault="003D19E5" w:rsidP="003D19E5">
      <w:pPr>
        <w:rPr>
          <w:rFonts w:eastAsia="Times New Roman" w:cs="Times New Roman"/>
          <w:b/>
          <w:bCs/>
          <w:i/>
          <w:iCs/>
          <w:sz w:val="28"/>
          <w:szCs w:val="28"/>
          <w:u w:val="single"/>
        </w:rPr>
      </w:pPr>
      <w:r w:rsidRPr="00BF5A71">
        <w:rPr>
          <w:rFonts w:eastAsia="Times New Roman" w:cs="Times New Roman"/>
          <w:b/>
          <w:bCs/>
          <w:i/>
          <w:iCs/>
          <w:sz w:val="28"/>
          <w:szCs w:val="28"/>
          <w:u w:val="single"/>
        </w:rPr>
        <w:lastRenderedPageBreak/>
        <w:t>Versione 2</w:t>
      </w:r>
    </w:p>
    <w:p w14:paraId="5F2DCD07" w14:textId="2C095D63" w:rsidR="003D19E5" w:rsidRDefault="003D19E5" w:rsidP="003D19E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Si trovi, utilizzando la tabella, l’albero dei cammini minimi avente come radice </w:t>
      </w:r>
      <w:r>
        <w:rPr>
          <w:b/>
          <w:bCs/>
          <w:sz w:val="28"/>
          <w:szCs w:val="28"/>
        </w:rPr>
        <w:t xml:space="preserve">il nodo E </w:t>
      </w:r>
      <w:r>
        <w:rPr>
          <w:sz w:val="28"/>
          <w:szCs w:val="28"/>
        </w:rPr>
        <w:t xml:space="preserve">usando l’algoritmo di </w:t>
      </w:r>
      <w:r>
        <w:rPr>
          <w:b/>
          <w:bCs/>
          <w:i/>
          <w:iCs/>
          <w:sz w:val="28"/>
          <w:szCs w:val="28"/>
        </w:rPr>
        <w:t>Dijkstra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>Si disegni, a fianco al grafo, l’albero dei cammini minimi finale, indicando anche i costi dei collegamenti inclusi nell’albero</w:t>
      </w:r>
      <w:r>
        <w:rPr>
          <w:b/>
          <w:bCs/>
          <w:sz w:val="28"/>
          <w:szCs w:val="28"/>
        </w:rPr>
        <w:t xml:space="preserve">. </w:t>
      </w:r>
    </w:p>
    <w:p w14:paraId="4FF72949" w14:textId="11DD84D5" w:rsidR="003D19E5" w:rsidRDefault="003D19E5">
      <w:pPr>
        <w:rPr>
          <w:sz w:val="28"/>
          <w:szCs w:val="28"/>
        </w:rPr>
      </w:pPr>
    </w:p>
    <w:p w14:paraId="5587BD27" w14:textId="537057C9" w:rsidR="003D19E5" w:rsidRDefault="003D19E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09"/>
        <w:gridCol w:w="1209"/>
        <w:gridCol w:w="1209"/>
        <w:gridCol w:w="1210"/>
        <w:gridCol w:w="1210"/>
        <w:gridCol w:w="1210"/>
        <w:gridCol w:w="1210"/>
      </w:tblGrid>
      <w:tr w:rsidR="009C3CA5" w14:paraId="5405D55F" w14:textId="77777777" w:rsidTr="009C3CA5">
        <w:tc>
          <w:tcPr>
            <w:tcW w:w="1209" w:type="dxa"/>
          </w:tcPr>
          <w:p w14:paraId="38157130" w14:textId="77777777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29A40B3E" w14:textId="5A85A765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209" w:type="dxa"/>
          </w:tcPr>
          <w:p w14:paraId="155003F8" w14:textId="5473C68D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209" w:type="dxa"/>
          </w:tcPr>
          <w:p w14:paraId="39B50EA5" w14:textId="7894E889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210" w:type="dxa"/>
          </w:tcPr>
          <w:p w14:paraId="71FFA9B4" w14:textId="03A9BD65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210" w:type="dxa"/>
          </w:tcPr>
          <w:p w14:paraId="781E4F74" w14:textId="21D37547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1210" w:type="dxa"/>
          </w:tcPr>
          <w:p w14:paraId="3DDB1917" w14:textId="4846F75D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10" w:type="dxa"/>
          </w:tcPr>
          <w:p w14:paraId="195E5C40" w14:textId="658C8B11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</w:tr>
      <w:tr w:rsidR="009C3CA5" w14:paraId="29382C40" w14:textId="77777777" w:rsidTr="009C3CA5">
        <w:tc>
          <w:tcPr>
            <w:tcW w:w="1209" w:type="dxa"/>
          </w:tcPr>
          <w:p w14:paraId="7ED77A58" w14:textId="5D631364" w:rsidR="009C3CA5" w:rsidRDefault="00A935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</w:t>
            </w:r>
          </w:p>
        </w:tc>
        <w:tc>
          <w:tcPr>
            <w:tcW w:w="1209" w:type="dxa"/>
          </w:tcPr>
          <w:p w14:paraId="2B7D8432" w14:textId="77777777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09454051" w14:textId="77777777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40C12836" w14:textId="77777777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4D306FB7" w14:textId="77777777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563A9FFD" w14:textId="39412653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 w:rsidRPr="009C3CA5">
              <w:rPr>
                <w:color w:val="FF0000"/>
                <w:sz w:val="28"/>
                <w:szCs w:val="28"/>
              </w:rPr>
              <w:t>(0,-)</w:t>
            </w:r>
          </w:p>
        </w:tc>
        <w:tc>
          <w:tcPr>
            <w:tcW w:w="1210" w:type="dxa"/>
          </w:tcPr>
          <w:p w14:paraId="221884F4" w14:textId="77777777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21B14887" w14:textId="77777777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</w:tr>
      <w:tr w:rsidR="009C3CA5" w14:paraId="7D70C7EA" w14:textId="77777777" w:rsidTr="009C3CA5">
        <w:tc>
          <w:tcPr>
            <w:tcW w:w="1209" w:type="dxa"/>
          </w:tcPr>
          <w:p w14:paraId="6B06587B" w14:textId="5F5C00C6" w:rsidR="009C3CA5" w:rsidRDefault="00A935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1</w:t>
            </w:r>
          </w:p>
        </w:tc>
        <w:tc>
          <w:tcPr>
            <w:tcW w:w="1209" w:type="dxa"/>
          </w:tcPr>
          <w:p w14:paraId="6D7D6097" w14:textId="584B67D5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(7,E)</w:t>
            </w:r>
          </w:p>
        </w:tc>
        <w:tc>
          <w:tcPr>
            <w:tcW w:w="1209" w:type="dxa"/>
          </w:tcPr>
          <w:p w14:paraId="7DEF6F12" w14:textId="77777777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65850D3B" w14:textId="77777777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3C598ED7" w14:textId="1ED778DC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 w:rsidRPr="009C3CA5">
              <w:rPr>
                <w:color w:val="000000" w:themeColor="text1"/>
                <w:sz w:val="28"/>
                <w:szCs w:val="28"/>
              </w:rPr>
              <w:t>(2,E)</w:t>
            </w:r>
          </w:p>
        </w:tc>
        <w:tc>
          <w:tcPr>
            <w:tcW w:w="1210" w:type="dxa"/>
          </w:tcPr>
          <w:p w14:paraId="52C991FD" w14:textId="77777777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19F2867B" w14:textId="1CB49ED9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(6,E)</w:t>
            </w:r>
          </w:p>
        </w:tc>
        <w:tc>
          <w:tcPr>
            <w:tcW w:w="1210" w:type="dxa"/>
          </w:tcPr>
          <w:p w14:paraId="081DE1EC" w14:textId="0BDC64BB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 w:rsidRPr="009C3CA5">
              <w:rPr>
                <w:color w:val="FF0000"/>
                <w:sz w:val="28"/>
                <w:szCs w:val="28"/>
              </w:rPr>
              <w:t>(1,E)</w:t>
            </w:r>
          </w:p>
        </w:tc>
      </w:tr>
      <w:tr w:rsidR="009C3CA5" w14:paraId="33BBC0D9" w14:textId="77777777" w:rsidTr="009C3CA5">
        <w:tc>
          <w:tcPr>
            <w:tcW w:w="1209" w:type="dxa"/>
          </w:tcPr>
          <w:p w14:paraId="6AB24A26" w14:textId="1509BCBA" w:rsidR="009C3CA5" w:rsidRDefault="00A935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2</w:t>
            </w:r>
          </w:p>
        </w:tc>
        <w:tc>
          <w:tcPr>
            <w:tcW w:w="1209" w:type="dxa"/>
          </w:tcPr>
          <w:p w14:paraId="54D3949B" w14:textId="63E6EFF6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(7,E)</w:t>
            </w:r>
          </w:p>
        </w:tc>
        <w:tc>
          <w:tcPr>
            <w:tcW w:w="1209" w:type="dxa"/>
          </w:tcPr>
          <w:p w14:paraId="53F8E15D" w14:textId="50F5FAD0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(2,G)</w:t>
            </w:r>
          </w:p>
        </w:tc>
        <w:tc>
          <w:tcPr>
            <w:tcW w:w="1209" w:type="dxa"/>
          </w:tcPr>
          <w:p w14:paraId="0DEA8B93" w14:textId="73D346EB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(3,G)</w:t>
            </w:r>
          </w:p>
        </w:tc>
        <w:tc>
          <w:tcPr>
            <w:tcW w:w="1210" w:type="dxa"/>
          </w:tcPr>
          <w:p w14:paraId="79F93142" w14:textId="1480FBA6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 w:rsidRPr="00A935CE">
              <w:rPr>
                <w:color w:val="FF0000"/>
                <w:sz w:val="28"/>
                <w:szCs w:val="28"/>
              </w:rPr>
              <w:t>(2,E)</w:t>
            </w:r>
          </w:p>
        </w:tc>
        <w:tc>
          <w:tcPr>
            <w:tcW w:w="1210" w:type="dxa"/>
          </w:tcPr>
          <w:p w14:paraId="67E3AD48" w14:textId="77777777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247B8A2F" w14:textId="7C4B3A65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(4,G)</w:t>
            </w:r>
          </w:p>
        </w:tc>
        <w:tc>
          <w:tcPr>
            <w:tcW w:w="1210" w:type="dxa"/>
          </w:tcPr>
          <w:p w14:paraId="3270FD8C" w14:textId="77777777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</w:tr>
      <w:tr w:rsidR="009C3CA5" w14:paraId="136CC90C" w14:textId="77777777" w:rsidTr="009C3CA5">
        <w:tc>
          <w:tcPr>
            <w:tcW w:w="1209" w:type="dxa"/>
          </w:tcPr>
          <w:p w14:paraId="44E20844" w14:textId="73F877C6" w:rsidR="009C3CA5" w:rsidRDefault="00A935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3</w:t>
            </w:r>
          </w:p>
        </w:tc>
        <w:tc>
          <w:tcPr>
            <w:tcW w:w="1209" w:type="dxa"/>
          </w:tcPr>
          <w:p w14:paraId="2E6404D3" w14:textId="3143C682" w:rsidR="009C3CA5" w:rsidRDefault="00A935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(7,E)</w:t>
            </w:r>
          </w:p>
        </w:tc>
        <w:tc>
          <w:tcPr>
            <w:tcW w:w="1209" w:type="dxa"/>
          </w:tcPr>
          <w:p w14:paraId="4E19F09D" w14:textId="17987FA5" w:rsidR="009C3CA5" w:rsidRDefault="00A935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 w:rsidRPr="00A935CE">
              <w:rPr>
                <w:color w:val="FF0000"/>
                <w:sz w:val="28"/>
                <w:szCs w:val="28"/>
              </w:rPr>
              <w:t>(2,G)</w:t>
            </w:r>
          </w:p>
        </w:tc>
        <w:tc>
          <w:tcPr>
            <w:tcW w:w="1209" w:type="dxa"/>
          </w:tcPr>
          <w:p w14:paraId="54308855" w14:textId="47486883" w:rsidR="009C3CA5" w:rsidRDefault="00A935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(3,G)</w:t>
            </w:r>
          </w:p>
        </w:tc>
        <w:tc>
          <w:tcPr>
            <w:tcW w:w="1210" w:type="dxa"/>
          </w:tcPr>
          <w:p w14:paraId="64EB01CA" w14:textId="77777777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26B08537" w14:textId="77777777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5CF358DC" w14:textId="630FD19B" w:rsidR="009C3CA5" w:rsidRDefault="00A935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(4,G)</w:t>
            </w:r>
          </w:p>
        </w:tc>
        <w:tc>
          <w:tcPr>
            <w:tcW w:w="1210" w:type="dxa"/>
          </w:tcPr>
          <w:p w14:paraId="7EA4CD81" w14:textId="77777777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</w:tr>
      <w:tr w:rsidR="009C3CA5" w14:paraId="128D8721" w14:textId="77777777" w:rsidTr="009C3CA5">
        <w:tc>
          <w:tcPr>
            <w:tcW w:w="1209" w:type="dxa"/>
          </w:tcPr>
          <w:p w14:paraId="4F699C83" w14:textId="155B7D11" w:rsidR="009C3CA5" w:rsidRDefault="00A935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4</w:t>
            </w:r>
          </w:p>
        </w:tc>
        <w:tc>
          <w:tcPr>
            <w:tcW w:w="1209" w:type="dxa"/>
          </w:tcPr>
          <w:p w14:paraId="21A62E8D" w14:textId="49CC554E" w:rsidR="009C3CA5" w:rsidRDefault="00A935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(5,B)</w:t>
            </w:r>
          </w:p>
        </w:tc>
        <w:tc>
          <w:tcPr>
            <w:tcW w:w="1209" w:type="dxa"/>
          </w:tcPr>
          <w:p w14:paraId="7F548C58" w14:textId="77777777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699903DA" w14:textId="0A0368C2" w:rsidR="009C3CA5" w:rsidRDefault="00A935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 w:rsidRPr="00A935CE">
              <w:rPr>
                <w:color w:val="FF0000"/>
                <w:sz w:val="28"/>
                <w:szCs w:val="28"/>
              </w:rPr>
              <w:t>(3,G)</w:t>
            </w:r>
          </w:p>
        </w:tc>
        <w:tc>
          <w:tcPr>
            <w:tcW w:w="1210" w:type="dxa"/>
          </w:tcPr>
          <w:p w14:paraId="2E35B403" w14:textId="77777777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5D47AD8E" w14:textId="77777777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21DA11F4" w14:textId="08398847" w:rsidR="009C3CA5" w:rsidRDefault="00A935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(4,G)</w:t>
            </w:r>
          </w:p>
        </w:tc>
        <w:tc>
          <w:tcPr>
            <w:tcW w:w="1210" w:type="dxa"/>
          </w:tcPr>
          <w:p w14:paraId="45EF90A9" w14:textId="77777777" w:rsidR="009C3CA5" w:rsidRDefault="009C3C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</w:tr>
      <w:tr w:rsidR="00A935CE" w14:paraId="6AC91357" w14:textId="77777777" w:rsidTr="009C3CA5">
        <w:tc>
          <w:tcPr>
            <w:tcW w:w="1209" w:type="dxa"/>
          </w:tcPr>
          <w:p w14:paraId="76D2BD10" w14:textId="459B06AD" w:rsidR="00A935CE" w:rsidRDefault="00A935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5</w:t>
            </w:r>
          </w:p>
        </w:tc>
        <w:tc>
          <w:tcPr>
            <w:tcW w:w="1209" w:type="dxa"/>
          </w:tcPr>
          <w:p w14:paraId="0DAC0042" w14:textId="4C95A6F2" w:rsidR="00A935CE" w:rsidRDefault="00A935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(5,B)</w:t>
            </w:r>
          </w:p>
        </w:tc>
        <w:tc>
          <w:tcPr>
            <w:tcW w:w="1209" w:type="dxa"/>
          </w:tcPr>
          <w:p w14:paraId="1A9297C1" w14:textId="77777777" w:rsidR="00A935CE" w:rsidRDefault="00A935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04D48E4D" w14:textId="77777777" w:rsidR="00A935CE" w:rsidRDefault="00A935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6963C283" w14:textId="77777777" w:rsidR="00A935CE" w:rsidRDefault="00A935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332A11AE" w14:textId="77777777" w:rsidR="00A935CE" w:rsidRDefault="00A935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6FF4FDE0" w14:textId="10DD3312" w:rsidR="00A935CE" w:rsidRDefault="00A935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 w:rsidRPr="00A935CE">
              <w:rPr>
                <w:color w:val="FF0000"/>
                <w:sz w:val="28"/>
                <w:szCs w:val="28"/>
              </w:rPr>
              <w:t>(4,G)</w:t>
            </w:r>
          </w:p>
        </w:tc>
        <w:tc>
          <w:tcPr>
            <w:tcW w:w="1210" w:type="dxa"/>
          </w:tcPr>
          <w:p w14:paraId="24BC6706" w14:textId="77777777" w:rsidR="00A935CE" w:rsidRDefault="00A935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</w:tr>
      <w:tr w:rsidR="00A935CE" w14:paraId="6165C908" w14:textId="77777777" w:rsidTr="009C3CA5">
        <w:tc>
          <w:tcPr>
            <w:tcW w:w="1209" w:type="dxa"/>
          </w:tcPr>
          <w:p w14:paraId="201EAAF1" w14:textId="4F3C84CC" w:rsidR="00A935CE" w:rsidRDefault="00A935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6</w:t>
            </w:r>
          </w:p>
        </w:tc>
        <w:tc>
          <w:tcPr>
            <w:tcW w:w="1209" w:type="dxa"/>
          </w:tcPr>
          <w:p w14:paraId="5390A72E" w14:textId="43CCD429" w:rsidR="00A935CE" w:rsidRDefault="00A935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 w:rsidRPr="00A935CE">
              <w:rPr>
                <w:color w:val="FF0000"/>
                <w:sz w:val="28"/>
                <w:szCs w:val="28"/>
              </w:rPr>
              <w:t>(5,B)</w:t>
            </w:r>
          </w:p>
        </w:tc>
        <w:tc>
          <w:tcPr>
            <w:tcW w:w="1209" w:type="dxa"/>
          </w:tcPr>
          <w:p w14:paraId="6F6A826C" w14:textId="77777777" w:rsidR="00A935CE" w:rsidRDefault="00A935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641A6CF5" w14:textId="77777777" w:rsidR="00A935CE" w:rsidRDefault="00A935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64D2D96E" w14:textId="77777777" w:rsidR="00A935CE" w:rsidRDefault="00A935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07EC366B" w14:textId="77777777" w:rsidR="00A935CE" w:rsidRDefault="00A935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0BF0581A" w14:textId="77777777" w:rsidR="00A935CE" w:rsidRDefault="00A935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1E709DE3" w14:textId="77777777" w:rsidR="00A935CE" w:rsidRDefault="00A935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</w:p>
        </w:tc>
      </w:tr>
    </w:tbl>
    <w:p w14:paraId="17E492F6" w14:textId="34E73AB4" w:rsidR="003D19E5" w:rsidRDefault="003D19E5">
      <w:pPr>
        <w:rPr>
          <w:sz w:val="28"/>
          <w:szCs w:val="28"/>
        </w:rPr>
      </w:pPr>
    </w:p>
    <w:p w14:paraId="25C3D965" w14:textId="239F23ED" w:rsidR="000A38D4" w:rsidRDefault="000A38D4">
      <w:pPr>
        <w:rPr>
          <w:sz w:val="28"/>
          <w:szCs w:val="28"/>
        </w:rPr>
      </w:pPr>
    </w:p>
    <w:p w14:paraId="2B321337" w14:textId="602FCFA5" w:rsidR="000A38D4" w:rsidRDefault="000A38D4">
      <w:pPr>
        <w:rPr>
          <w:sz w:val="28"/>
          <w:szCs w:val="28"/>
        </w:rPr>
      </w:pPr>
      <w:r w:rsidRPr="000A38D4">
        <w:rPr>
          <w:noProof/>
          <w:sz w:val="28"/>
          <w:szCs w:val="28"/>
        </w:rPr>
        <w:drawing>
          <wp:inline distT="0" distB="0" distL="0" distR="0" wp14:anchorId="253DD252" wp14:editId="699E3199">
            <wp:extent cx="3158728" cy="2400300"/>
            <wp:effectExtent l="0" t="0" r="381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40" cy="24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DB91" w14:textId="77777777" w:rsidR="000A38D4" w:rsidRDefault="000A38D4">
      <w:pPr>
        <w:rPr>
          <w:sz w:val="28"/>
          <w:szCs w:val="28"/>
        </w:rPr>
      </w:pPr>
    </w:p>
    <w:p w14:paraId="223FD9A2" w14:textId="6564EDE4" w:rsidR="00E50E69" w:rsidRPr="009904DA" w:rsidRDefault="00910925">
      <w:pPr>
        <w:pStyle w:val="Heading2"/>
      </w:pPr>
      <w:r w:rsidRPr="009904DA">
        <w:lastRenderedPageBreak/>
        <w:t>Quesiti (</w:t>
      </w:r>
      <w:r w:rsidR="00D96BBE">
        <w:t>9</w:t>
      </w:r>
      <w:r w:rsidR="00D96BBE" w:rsidRPr="009904DA">
        <w:t xml:space="preserve"> </w:t>
      </w:r>
      <w:r w:rsidRPr="009904DA">
        <w:t>punti)</w:t>
      </w:r>
    </w:p>
    <w:p w14:paraId="068CE3C9" w14:textId="6B9F6477" w:rsidR="00E50E69" w:rsidRDefault="00E50E69">
      <w:pPr>
        <w:pStyle w:val="Heading2"/>
      </w:pPr>
    </w:p>
    <w:p w14:paraId="660B57E1" w14:textId="319E7D37" w:rsidR="00E50E69" w:rsidRDefault="00910925">
      <w:pPr>
        <w:pStyle w:val="Heading2"/>
        <w:rPr>
          <w:i w:val="0"/>
          <w:iCs w:val="0"/>
          <w:u w:val="none"/>
        </w:rPr>
      </w:pPr>
      <w:r>
        <w:rPr>
          <w:i w:val="0"/>
          <w:iCs w:val="0"/>
          <w:u w:val="none"/>
        </w:rPr>
        <w:t>1 - (</w:t>
      </w:r>
      <w:r w:rsidR="00D96BBE">
        <w:rPr>
          <w:i w:val="0"/>
          <w:iCs w:val="0"/>
          <w:u w:val="none"/>
        </w:rPr>
        <w:t xml:space="preserve">3 </w:t>
      </w:r>
      <w:r>
        <w:rPr>
          <w:i w:val="0"/>
          <w:iCs w:val="0"/>
          <w:u w:val="none"/>
        </w:rPr>
        <w:t>Punti)</w:t>
      </w:r>
    </w:p>
    <w:p w14:paraId="5C3745FA" w14:textId="2E520ADB" w:rsidR="00E50E69" w:rsidRDefault="00910925">
      <w:pPr>
        <w:pStyle w:val="Heading2"/>
        <w:rPr>
          <w:b w:val="0"/>
          <w:bCs w:val="0"/>
          <w:i w:val="0"/>
          <w:iCs w:val="0"/>
          <w:u w:val="none"/>
        </w:rPr>
      </w:pPr>
      <w:r>
        <w:rPr>
          <w:b w:val="0"/>
          <w:bCs w:val="0"/>
          <w:i w:val="0"/>
          <w:iCs w:val="0"/>
          <w:u w:val="none"/>
        </w:rPr>
        <w:t>Si consideri la rete in Figura</w:t>
      </w:r>
      <w:r w:rsidR="00B01FD7">
        <w:rPr>
          <w:b w:val="0"/>
          <w:bCs w:val="0"/>
          <w:i w:val="0"/>
          <w:iCs w:val="0"/>
          <w:u w:val="none"/>
        </w:rPr>
        <w:t>, in cui sono presenti un flusso http tra C e B e 3 flussi interferenti, 1 tra A e B e 2 tra A e S</w:t>
      </w:r>
      <w:r>
        <w:rPr>
          <w:b w:val="0"/>
          <w:bCs w:val="0"/>
          <w:i w:val="0"/>
          <w:iCs w:val="0"/>
          <w:u w:val="none"/>
        </w:rPr>
        <w:t>:</w:t>
      </w:r>
    </w:p>
    <w:p w14:paraId="4F846F98" w14:textId="7948F7E0" w:rsidR="00E50E69" w:rsidRDefault="00910925">
      <w:pPr>
        <w:pStyle w:val="Heading2"/>
        <w:numPr>
          <w:ilvl w:val="0"/>
          <w:numId w:val="8"/>
        </w:numPr>
        <w:rPr>
          <w:b w:val="0"/>
          <w:bCs w:val="0"/>
          <w:i w:val="0"/>
          <w:iCs w:val="0"/>
          <w:u w:val="none"/>
        </w:rPr>
      </w:pPr>
      <w:r>
        <w:rPr>
          <w:b w:val="0"/>
          <w:bCs w:val="0"/>
          <w:i w:val="0"/>
          <w:iCs w:val="0"/>
          <w:u w:val="none"/>
        </w:rPr>
        <w:t>Quale è la capacità effettiva di trasferime</w:t>
      </w:r>
      <w:r w:rsidR="00B01FD7">
        <w:rPr>
          <w:b w:val="0"/>
          <w:bCs w:val="0"/>
          <w:i w:val="0"/>
          <w:iCs w:val="0"/>
          <w:u w:val="none"/>
        </w:rPr>
        <w:t>nto per il flusso http tra C e B</w:t>
      </w:r>
      <w:r>
        <w:rPr>
          <w:b w:val="0"/>
          <w:bCs w:val="0"/>
          <w:i w:val="0"/>
          <w:iCs w:val="0"/>
          <w:u w:val="none"/>
        </w:rPr>
        <w:t xml:space="preserve">? </w:t>
      </w:r>
      <w:r>
        <w:rPr>
          <w:i w:val="0"/>
          <w:iCs w:val="0"/>
          <w:color w:val="FF2600"/>
          <w:u w:val="none"/>
        </w:rPr>
        <w:t>2.5 Mb/s</w:t>
      </w:r>
    </w:p>
    <w:p w14:paraId="26BA0A03" w14:textId="6ADDB2B4" w:rsidR="00E50E69" w:rsidRDefault="00910925">
      <w:pPr>
        <w:pStyle w:val="Heading2"/>
        <w:numPr>
          <w:ilvl w:val="0"/>
          <w:numId w:val="8"/>
        </w:numPr>
        <w:rPr>
          <w:b w:val="0"/>
          <w:bCs w:val="0"/>
          <w:i w:val="0"/>
          <w:iCs w:val="0"/>
          <w:u w:val="none"/>
        </w:rPr>
      </w:pPr>
      <w:r>
        <w:rPr>
          <w:b w:val="0"/>
          <w:bCs w:val="0"/>
          <w:i w:val="0"/>
          <w:iCs w:val="0"/>
          <w:u w:val="none"/>
        </w:rPr>
        <w:t>Quale capacità è disponibile per ciascuno dei flussi tra A</w:t>
      </w:r>
      <w:r w:rsidR="00D10B91">
        <w:rPr>
          <w:b w:val="0"/>
          <w:bCs w:val="0"/>
          <w:i w:val="0"/>
          <w:iCs w:val="0"/>
          <w:u w:val="none"/>
        </w:rPr>
        <w:t xml:space="preserve"> </w:t>
      </w:r>
      <w:r>
        <w:rPr>
          <w:b w:val="0"/>
          <w:bCs w:val="0"/>
          <w:i w:val="0"/>
          <w:iCs w:val="0"/>
          <w:u w:val="none"/>
        </w:rPr>
        <w:t xml:space="preserve">e S? </w:t>
      </w:r>
      <w:r>
        <w:rPr>
          <w:i w:val="0"/>
          <w:iCs w:val="0"/>
          <w:color w:val="FF2600"/>
          <w:u w:val="none"/>
        </w:rPr>
        <w:t>3.5 Mb/s ciascuno</w:t>
      </w:r>
    </w:p>
    <w:p w14:paraId="4A1EEF3A" w14:textId="77777777" w:rsidR="00E50E69" w:rsidRDefault="00910925">
      <w:pPr>
        <w:pStyle w:val="Heading2"/>
        <w:numPr>
          <w:ilvl w:val="0"/>
          <w:numId w:val="8"/>
        </w:numPr>
        <w:rPr>
          <w:b w:val="0"/>
          <w:bCs w:val="0"/>
          <w:i w:val="0"/>
          <w:iCs w:val="0"/>
          <w:u w:val="none"/>
        </w:rPr>
      </w:pPr>
      <w:r>
        <w:rPr>
          <w:b w:val="0"/>
          <w:bCs w:val="0"/>
          <w:i w:val="0"/>
          <w:iCs w:val="0"/>
          <w:u w:val="none"/>
        </w:rPr>
        <w:t xml:space="preserve">Quale collegamento determina il collo di bottiglia per la connessione C-B? </w:t>
      </w:r>
      <w:r>
        <w:rPr>
          <w:i w:val="0"/>
          <w:iCs w:val="0"/>
          <w:color w:val="FF2600"/>
          <w:u w:val="none"/>
        </w:rPr>
        <w:t>R2-B</w:t>
      </w:r>
    </w:p>
    <w:p w14:paraId="1FCC719E" w14:textId="2FA3293D" w:rsidR="00E50E69" w:rsidRDefault="00B01FD7">
      <w:pPr>
        <w:pStyle w:val="Heading2"/>
        <w:numPr>
          <w:ilvl w:val="0"/>
          <w:numId w:val="8"/>
        </w:numPr>
        <w:rPr>
          <w:b w:val="0"/>
          <w:bCs w:val="0"/>
          <w:i w:val="0"/>
          <w:iCs w:val="0"/>
          <w:u w:val="none"/>
        </w:rPr>
      </w:pPr>
      <w:r>
        <w:rPr>
          <w:b w:val="0"/>
          <w:bCs w:val="0"/>
          <w:i w:val="0"/>
          <w:iCs w:val="0"/>
          <w:u w:val="none"/>
        </w:rPr>
        <w:t xml:space="preserve">Qual </w:t>
      </w:r>
      <w:r w:rsidR="00910925">
        <w:rPr>
          <w:b w:val="0"/>
          <w:bCs w:val="0"/>
          <w:i w:val="0"/>
          <w:iCs w:val="0"/>
          <w:u w:val="none"/>
        </w:rPr>
        <w:t xml:space="preserve">è la banda residua sul collegamento A-R1? </w:t>
      </w:r>
      <w:r w:rsidR="00910925">
        <w:rPr>
          <w:i w:val="0"/>
          <w:iCs w:val="0"/>
          <w:color w:val="FF2600"/>
          <w:u w:val="none"/>
        </w:rPr>
        <w:t>0.5 Mb/s</w:t>
      </w:r>
    </w:p>
    <w:p w14:paraId="012F834F" w14:textId="77777777" w:rsidR="00E50E69" w:rsidRDefault="00E50E69">
      <w:pPr>
        <w:pStyle w:val="Heading2"/>
        <w:rPr>
          <w:b w:val="0"/>
          <w:bCs w:val="0"/>
          <w:i w:val="0"/>
          <w:iCs w:val="0"/>
          <w:u w:val="none"/>
        </w:rPr>
      </w:pPr>
    </w:p>
    <w:p w14:paraId="16CD1710" w14:textId="237281D0" w:rsidR="00E50E69" w:rsidRDefault="00D10B91">
      <w:pPr>
        <w:pStyle w:val="Heading2"/>
        <w:rPr>
          <w:b w:val="0"/>
          <w:bCs w:val="0"/>
          <w:i w:val="0"/>
          <w:iCs w:val="0"/>
          <w:u w:val="none"/>
        </w:rPr>
      </w:pPr>
      <w:r>
        <w:rPr>
          <w:noProof/>
        </w:rPr>
        <w:drawing>
          <wp:anchor distT="152400" distB="152400" distL="152400" distR="152400" simplePos="0" relativeHeight="251670528" behindDoc="0" locked="0" layoutInCell="1" allowOverlap="1" wp14:anchorId="5D7066EF" wp14:editId="2BDA0A4B">
            <wp:simplePos x="0" y="0"/>
            <wp:positionH relativeFrom="margin">
              <wp:posOffset>799465</wp:posOffset>
            </wp:positionH>
            <wp:positionV relativeFrom="page">
              <wp:posOffset>3053080</wp:posOffset>
            </wp:positionV>
            <wp:extent cx="4125461" cy="1674950"/>
            <wp:effectExtent l="0" t="0" r="0" b="0"/>
            <wp:wrapThrough wrapText="bothSides" distL="152400" distR="152400">
              <wp:wrapPolygon edited="1">
                <wp:start x="1126" y="840"/>
                <wp:lineTo x="1536" y="1093"/>
                <wp:lineTo x="1604" y="1597"/>
                <wp:lineTo x="1467" y="1597"/>
                <wp:lineTo x="1365" y="1177"/>
                <wp:lineTo x="1058" y="1345"/>
                <wp:lineTo x="990" y="2437"/>
                <wp:lineTo x="1126" y="2858"/>
                <wp:lineTo x="1467" y="2605"/>
                <wp:lineTo x="1501" y="2269"/>
                <wp:lineTo x="1604" y="2353"/>
                <wp:lineTo x="1467" y="3026"/>
                <wp:lineTo x="990" y="3026"/>
                <wp:lineTo x="819" y="1933"/>
                <wp:lineTo x="990" y="1009"/>
                <wp:lineTo x="1126" y="840"/>
                <wp:lineTo x="3276" y="840"/>
                <wp:lineTo x="3276" y="2858"/>
                <wp:lineTo x="3549" y="3026"/>
                <wp:lineTo x="3310" y="3110"/>
                <wp:lineTo x="3310" y="3362"/>
                <wp:lineTo x="3583" y="3530"/>
                <wp:lineTo x="3515" y="4286"/>
                <wp:lineTo x="3208" y="4118"/>
                <wp:lineTo x="3276" y="3866"/>
                <wp:lineTo x="3310" y="4118"/>
                <wp:lineTo x="3515" y="3950"/>
                <wp:lineTo x="3446" y="3530"/>
                <wp:lineTo x="3208" y="3614"/>
                <wp:lineTo x="3276" y="2858"/>
                <wp:lineTo x="3276" y="840"/>
                <wp:lineTo x="3924" y="840"/>
                <wp:lineTo x="3924" y="2858"/>
                <wp:lineTo x="4061" y="2858"/>
                <wp:lineTo x="4231" y="3866"/>
                <wp:lineTo x="4334" y="2858"/>
                <wp:lineTo x="4470" y="2858"/>
                <wp:lineTo x="4402" y="4286"/>
                <wp:lineTo x="4368" y="3530"/>
                <wp:lineTo x="4265" y="4286"/>
                <wp:lineTo x="4129" y="4202"/>
                <wp:lineTo x="3992" y="3278"/>
                <wp:lineTo x="3924" y="4286"/>
                <wp:lineTo x="3924" y="2858"/>
                <wp:lineTo x="3924" y="840"/>
                <wp:lineTo x="4607" y="840"/>
                <wp:lineTo x="4607" y="2774"/>
                <wp:lineTo x="4675" y="3054"/>
                <wp:lineTo x="4811" y="3446"/>
                <wp:lineTo x="4675" y="3446"/>
                <wp:lineTo x="4709" y="4118"/>
                <wp:lineTo x="4880" y="3950"/>
                <wp:lineTo x="4811" y="3446"/>
                <wp:lineTo x="4675" y="3054"/>
                <wp:lineTo x="4709" y="3194"/>
                <wp:lineTo x="4948" y="3362"/>
                <wp:lineTo x="4880" y="4286"/>
                <wp:lineTo x="4573" y="4286"/>
                <wp:lineTo x="4607" y="2774"/>
                <wp:lineTo x="4607" y="840"/>
                <wp:lineTo x="5153" y="840"/>
                <wp:lineTo x="5153" y="2858"/>
                <wp:lineTo x="5153" y="3614"/>
                <wp:lineTo x="4982" y="4286"/>
                <wp:lineTo x="5153" y="2858"/>
                <wp:lineTo x="5153" y="840"/>
                <wp:lineTo x="5323" y="840"/>
                <wp:lineTo x="5323" y="3194"/>
                <wp:lineTo x="5562" y="3278"/>
                <wp:lineTo x="5596" y="3530"/>
                <wp:lineTo x="5357" y="3362"/>
                <wp:lineTo x="5357" y="3614"/>
                <wp:lineTo x="5596" y="3782"/>
                <wp:lineTo x="5562" y="4286"/>
                <wp:lineTo x="5255" y="4202"/>
                <wp:lineTo x="5323" y="3950"/>
                <wp:lineTo x="5494" y="3950"/>
                <wp:lineTo x="5255" y="3698"/>
                <wp:lineTo x="5323" y="3194"/>
                <wp:lineTo x="5323" y="840"/>
                <wp:lineTo x="7336" y="840"/>
                <wp:lineTo x="7336" y="1429"/>
                <wp:lineTo x="7473" y="1462"/>
                <wp:lineTo x="7814" y="1765"/>
                <wp:lineTo x="7473" y="1681"/>
                <wp:lineTo x="7473" y="2437"/>
                <wp:lineTo x="7917" y="2185"/>
                <wp:lineTo x="7814" y="1765"/>
                <wp:lineTo x="7473" y="1462"/>
                <wp:lineTo x="8019" y="1597"/>
                <wp:lineTo x="7985" y="2437"/>
                <wp:lineTo x="8087" y="3614"/>
                <wp:lineTo x="7917" y="3614"/>
                <wp:lineTo x="7848" y="2689"/>
                <wp:lineTo x="7473" y="2689"/>
                <wp:lineTo x="7473" y="3614"/>
                <wp:lineTo x="7336" y="3614"/>
                <wp:lineTo x="7336" y="1429"/>
                <wp:lineTo x="7336" y="840"/>
                <wp:lineTo x="8428" y="840"/>
                <wp:lineTo x="8428" y="1513"/>
                <wp:lineTo x="8531" y="1513"/>
                <wp:lineTo x="8531" y="3614"/>
                <wp:lineTo x="8394" y="3614"/>
                <wp:lineTo x="8394" y="2101"/>
                <wp:lineTo x="8190" y="2101"/>
                <wp:lineTo x="8190" y="1849"/>
                <wp:lineTo x="8428" y="1597"/>
                <wp:lineTo x="8428" y="1513"/>
                <wp:lineTo x="8428" y="840"/>
                <wp:lineTo x="9520" y="840"/>
                <wp:lineTo x="9520" y="2269"/>
                <wp:lineTo x="9589" y="3698"/>
                <wp:lineTo x="9486" y="3698"/>
                <wp:lineTo x="9486" y="2689"/>
                <wp:lineTo x="9350" y="2521"/>
                <wp:lineTo x="9520" y="2269"/>
                <wp:lineTo x="9520" y="840"/>
                <wp:lineTo x="9862" y="840"/>
                <wp:lineTo x="9862" y="2269"/>
                <wp:lineTo x="10135" y="2437"/>
                <wp:lineTo x="10066" y="3110"/>
                <wp:lineTo x="9862" y="3530"/>
                <wp:lineTo x="10135" y="3698"/>
                <wp:lineTo x="9759" y="3698"/>
                <wp:lineTo x="9896" y="3026"/>
                <wp:lineTo x="10066" y="2774"/>
                <wp:lineTo x="9896" y="2437"/>
                <wp:lineTo x="9862" y="2774"/>
                <wp:lineTo x="9759" y="2774"/>
                <wp:lineTo x="9862" y="2269"/>
                <wp:lineTo x="9862" y="840"/>
                <wp:lineTo x="10476" y="840"/>
                <wp:lineTo x="10476" y="2269"/>
                <wp:lineTo x="10612" y="2269"/>
                <wp:lineTo x="10783" y="3278"/>
                <wp:lineTo x="10885" y="2269"/>
                <wp:lineTo x="11022" y="2269"/>
                <wp:lineTo x="10954" y="3698"/>
                <wp:lineTo x="10919" y="2942"/>
                <wp:lineTo x="10817" y="3698"/>
                <wp:lineTo x="10681" y="3614"/>
                <wp:lineTo x="10544" y="2689"/>
                <wp:lineTo x="10476" y="3698"/>
                <wp:lineTo x="10476" y="2269"/>
                <wp:lineTo x="10476" y="840"/>
                <wp:lineTo x="11158" y="840"/>
                <wp:lineTo x="11158" y="2185"/>
                <wp:lineTo x="11227" y="2466"/>
                <wp:lineTo x="11363" y="2858"/>
                <wp:lineTo x="11227" y="2858"/>
                <wp:lineTo x="11261" y="3530"/>
                <wp:lineTo x="11431" y="3362"/>
                <wp:lineTo x="11363" y="2858"/>
                <wp:lineTo x="11227" y="2466"/>
                <wp:lineTo x="11261" y="2605"/>
                <wp:lineTo x="11500" y="2774"/>
                <wp:lineTo x="11431" y="3698"/>
                <wp:lineTo x="11124" y="3698"/>
                <wp:lineTo x="11158" y="2185"/>
                <wp:lineTo x="11158" y="840"/>
                <wp:lineTo x="11738" y="840"/>
                <wp:lineTo x="11738" y="2269"/>
                <wp:lineTo x="11738" y="2858"/>
                <wp:lineTo x="11636" y="3698"/>
                <wp:lineTo x="11568" y="3614"/>
                <wp:lineTo x="11738" y="2269"/>
                <wp:lineTo x="11738" y="840"/>
                <wp:lineTo x="11875" y="840"/>
                <wp:lineTo x="11875" y="2605"/>
                <wp:lineTo x="12114" y="2689"/>
                <wp:lineTo x="12148" y="2942"/>
                <wp:lineTo x="11909" y="2774"/>
                <wp:lineTo x="11909" y="3026"/>
                <wp:lineTo x="12148" y="3194"/>
                <wp:lineTo x="12114" y="3698"/>
                <wp:lineTo x="11807" y="3614"/>
                <wp:lineTo x="11875" y="3362"/>
                <wp:lineTo x="12045" y="3362"/>
                <wp:lineTo x="11807" y="3110"/>
                <wp:lineTo x="11875" y="2605"/>
                <wp:lineTo x="11875" y="840"/>
                <wp:lineTo x="13342" y="840"/>
                <wp:lineTo x="13342" y="1429"/>
                <wp:lineTo x="13479" y="1462"/>
                <wp:lineTo x="13820" y="1765"/>
                <wp:lineTo x="13479" y="1681"/>
                <wp:lineTo x="13479" y="2437"/>
                <wp:lineTo x="13922" y="2185"/>
                <wp:lineTo x="13820" y="1765"/>
                <wp:lineTo x="13479" y="1462"/>
                <wp:lineTo x="14025" y="1597"/>
                <wp:lineTo x="13991" y="2437"/>
                <wp:lineTo x="14093" y="3614"/>
                <wp:lineTo x="13922" y="3614"/>
                <wp:lineTo x="13854" y="2689"/>
                <wp:lineTo x="13479" y="2689"/>
                <wp:lineTo x="13479" y="3614"/>
                <wp:lineTo x="13342" y="3614"/>
                <wp:lineTo x="13342" y="1429"/>
                <wp:lineTo x="13342" y="840"/>
                <wp:lineTo x="14366" y="840"/>
                <wp:lineTo x="14366" y="1429"/>
                <wp:lineTo x="14707" y="1765"/>
                <wp:lineTo x="14673" y="2521"/>
                <wp:lineTo x="14298" y="3110"/>
                <wp:lineTo x="14298" y="3362"/>
                <wp:lineTo x="14741" y="3362"/>
                <wp:lineTo x="14741" y="3614"/>
                <wp:lineTo x="14127" y="3614"/>
                <wp:lineTo x="14229" y="2858"/>
                <wp:lineTo x="14605" y="2269"/>
                <wp:lineTo x="14536" y="1765"/>
                <wp:lineTo x="14298" y="1849"/>
                <wp:lineTo x="14264" y="2269"/>
                <wp:lineTo x="14161" y="2269"/>
                <wp:lineTo x="14264" y="1513"/>
                <wp:lineTo x="14366" y="1429"/>
                <wp:lineTo x="14366" y="840"/>
                <wp:lineTo x="16004" y="840"/>
                <wp:lineTo x="16004" y="3278"/>
                <wp:lineTo x="16072" y="4707"/>
                <wp:lineTo x="15970" y="4707"/>
                <wp:lineTo x="15970" y="3698"/>
                <wp:lineTo x="15833" y="3530"/>
                <wp:lineTo x="16004" y="3278"/>
                <wp:lineTo x="16004" y="840"/>
                <wp:lineTo x="16345" y="840"/>
                <wp:lineTo x="16345" y="3278"/>
                <wp:lineTo x="16482" y="3530"/>
                <wp:lineTo x="16345" y="3530"/>
                <wp:lineTo x="16379" y="4539"/>
                <wp:lineTo x="16550" y="4286"/>
                <wp:lineTo x="16482" y="3530"/>
                <wp:lineTo x="16345" y="3278"/>
                <wp:lineTo x="16618" y="3530"/>
                <wp:lineTo x="16550" y="4707"/>
                <wp:lineTo x="16277" y="4623"/>
                <wp:lineTo x="16311" y="3362"/>
                <wp:lineTo x="16345" y="3278"/>
                <wp:lineTo x="16345" y="840"/>
                <wp:lineTo x="16959" y="840"/>
                <wp:lineTo x="16959" y="3278"/>
                <wp:lineTo x="17096" y="3278"/>
                <wp:lineTo x="17266" y="4286"/>
                <wp:lineTo x="17369" y="3278"/>
                <wp:lineTo x="17505" y="3278"/>
                <wp:lineTo x="17437" y="4707"/>
                <wp:lineTo x="17403" y="3950"/>
                <wp:lineTo x="17300" y="4707"/>
                <wp:lineTo x="17164" y="4623"/>
                <wp:lineTo x="17027" y="3698"/>
                <wp:lineTo x="16959" y="4707"/>
                <wp:lineTo x="16959" y="3278"/>
                <wp:lineTo x="16959" y="840"/>
                <wp:lineTo x="17642" y="840"/>
                <wp:lineTo x="17642" y="3194"/>
                <wp:lineTo x="17710" y="3474"/>
                <wp:lineTo x="17846" y="3866"/>
                <wp:lineTo x="17710" y="3866"/>
                <wp:lineTo x="17744" y="4539"/>
                <wp:lineTo x="17915" y="4370"/>
                <wp:lineTo x="17846" y="3866"/>
                <wp:lineTo x="17710" y="3474"/>
                <wp:lineTo x="17744" y="3614"/>
                <wp:lineTo x="17983" y="3782"/>
                <wp:lineTo x="17915" y="4707"/>
                <wp:lineTo x="17608" y="4707"/>
                <wp:lineTo x="17642" y="3194"/>
                <wp:lineTo x="17642" y="840"/>
                <wp:lineTo x="18222" y="840"/>
                <wp:lineTo x="18222" y="3278"/>
                <wp:lineTo x="18222" y="3866"/>
                <wp:lineTo x="18119" y="4707"/>
                <wp:lineTo x="18051" y="4623"/>
                <wp:lineTo x="18222" y="3278"/>
                <wp:lineTo x="18222" y="840"/>
                <wp:lineTo x="18358" y="840"/>
                <wp:lineTo x="18358" y="3614"/>
                <wp:lineTo x="18597" y="3698"/>
                <wp:lineTo x="18631" y="3950"/>
                <wp:lineTo x="18392" y="3782"/>
                <wp:lineTo x="18392" y="4034"/>
                <wp:lineTo x="18631" y="4202"/>
                <wp:lineTo x="18597" y="4707"/>
                <wp:lineTo x="18290" y="4623"/>
                <wp:lineTo x="18358" y="4370"/>
                <wp:lineTo x="18529" y="4370"/>
                <wp:lineTo x="18290" y="4118"/>
                <wp:lineTo x="18358" y="3614"/>
                <wp:lineTo x="18358" y="840"/>
                <wp:lineTo x="20474" y="840"/>
                <wp:lineTo x="20474" y="2101"/>
                <wp:lineTo x="21600" y="2101"/>
                <wp:lineTo x="21532" y="7480"/>
                <wp:lineTo x="21122" y="8657"/>
                <wp:lineTo x="20406" y="8566"/>
                <wp:lineTo x="20406" y="10842"/>
                <wp:lineTo x="20781" y="11094"/>
                <wp:lineTo x="20849" y="11598"/>
                <wp:lineTo x="20679" y="11430"/>
                <wp:lineTo x="20610" y="11178"/>
                <wp:lineTo x="20303" y="11346"/>
                <wp:lineTo x="20372" y="11767"/>
                <wp:lineTo x="20815" y="12103"/>
                <wp:lineTo x="20815" y="12943"/>
                <wp:lineTo x="20440" y="13111"/>
                <wp:lineTo x="20167" y="12775"/>
                <wp:lineTo x="20167" y="12355"/>
                <wp:lineTo x="20303" y="12523"/>
                <wp:lineTo x="20372" y="12859"/>
                <wp:lineTo x="20713" y="12775"/>
                <wp:lineTo x="20679" y="12271"/>
                <wp:lineTo x="20201" y="11851"/>
                <wp:lineTo x="20235" y="11094"/>
                <wp:lineTo x="20406" y="10842"/>
                <wp:lineTo x="20406" y="8566"/>
                <wp:lineTo x="19791" y="8489"/>
                <wp:lineTo x="19791" y="5463"/>
                <wp:lineTo x="17232" y="5463"/>
                <wp:lineTo x="17232" y="6640"/>
                <wp:lineTo x="16584" y="6640"/>
                <wp:lineTo x="16584" y="12691"/>
                <wp:lineTo x="16823" y="12775"/>
                <wp:lineTo x="16857" y="13027"/>
                <wp:lineTo x="16618" y="12859"/>
                <wp:lineTo x="16618" y="13111"/>
                <wp:lineTo x="16857" y="13279"/>
                <wp:lineTo x="16823" y="13784"/>
                <wp:lineTo x="16516" y="13700"/>
                <wp:lineTo x="16584" y="13447"/>
                <wp:lineTo x="16755" y="13447"/>
                <wp:lineTo x="16516" y="13195"/>
                <wp:lineTo x="16584" y="12691"/>
                <wp:lineTo x="16584" y="6640"/>
                <wp:lineTo x="16413" y="6640"/>
                <wp:lineTo x="16413" y="12355"/>
                <wp:lineTo x="16413" y="13111"/>
                <wp:lineTo x="16243" y="13784"/>
                <wp:lineTo x="16413" y="12355"/>
                <wp:lineTo x="16413" y="6640"/>
                <wp:lineTo x="15867" y="6640"/>
                <wp:lineTo x="15867" y="12271"/>
                <wp:lineTo x="15936" y="12552"/>
                <wp:lineTo x="16072" y="12943"/>
                <wp:lineTo x="15936" y="12943"/>
                <wp:lineTo x="15970" y="13616"/>
                <wp:lineTo x="16140" y="13447"/>
                <wp:lineTo x="16072" y="12943"/>
                <wp:lineTo x="15936" y="12552"/>
                <wp:lineTo x="15970" y="12691"/>
                <wp:lineTo x="16209" y="12859"/>
                <wp:lineTo x="16140" y="13784"/>
                <wp:lineTo x="15833" y="13784"/>
                <wp:lineTo x="15867" y="12271"/>
                <wp:lineTo x="15867" y="6640"/>
                <wp:lineTo x="15185" y="6640"/>
                <wp:lineTo x="15185" y="12355"/>
                <wp:lineTo x="15321" y="12355"/>
                <wp:lineTo x="15492" y="13363"/>
                <wp:lineTo x="15594" y="12355"/>
                <wp:lineTo x="15731" y="12355"/>
                <wp:lineTo x="15663" y="13784"/>
                <wp:lineTo x="15628" y="13027"/>
                <wp:lineTo x="15526" y="13784"/>
                <wp:lineTo x="15526" y="18490"/>
                <wp:lineTo x="15663" y="18527"/>
                <wp:lineTo x="15970" y="18826"/>
                <wp:lineTo x="15663" y="18742"/>
                <wp:lineTo x="16004" y="19751"/>
                <wp:lineTo x="15663" y="19667"/>
                <wp:lineTo x="15697" y="20423"/>
                <wp:lineTo x="16106" y="20171"/>
                <wp:lineTo x="16004" y="19751"/>
                <wp:lineTo x="15663" y="18742"/>
                <wp:lineTo x="15697" y="19415"/>
                <wp:lineTo x="16038" y="19247"/>
                <wp:lineTo x="15970" y="18826"/>
                <wp:lineTo x="15663" y="18527"/>
                <wp:lineTo x="16140" y="18658"/>
                <wp:lineTo x="16140" y="19415"/>
                <wp:lineTo x="16209" y="20171"/>
                <wp:lineTo x="16106" y="20591"/>
                <wp:lineTo x="15526" y="20675"/>
                <wp:lineTo x="15526" y="18490"/>
                <wp:lineTo x="15526" y="13784"/>
                <wp:lineTo x="15390" y="13700"/>
                <wp:lineTo x="15253" y="12775"/>
                <wp:lineTo x="15185" y="13784"/>
                <wp:lineTo x="15185" y="12355"/>
                <wp:lineTo x="15185" y="6640"/>
                <wp:lineTo x="14639" y="6640"/>
                <wp:lineTo x="14571" y="7984"/>
                <wp:lineTo x="14536" y="8033"/>
                <wp:lineTo x="14536" y="12355"/>
                <wp:lineTo x="14809" y="12523"/>
                <wp:lineTo x="14571" y="12607"/>
                <wp:lineTo x="14571" y="12859"/>
                <wp:lineTo x="14844" y="13027"/>
                <wp:lineTo x="14775" y="13784"/>
                <wp:lineTo x="14468" y="13616"/>
                <wp:lineTo x="14536" y="13363"/>
                <wp:lineTo x="14571" y="13616"/>
                <wp:lineTo x="14775" y="13447"/>
                <wp:lineTo x="14707" y="13027"/>
                <wp:lineTo x="14468" y="13111"/>
                <wp:lineTo x="14536" y="12355"/>
                <wp:lineTo x="14536" y="8033"/>
                <wp:lineTo x="14093" y="8657"/>
                <wp:lineTo x="13274" y="8909"/>
                <wp:lineTo x="13274" y="12439"/>
                <wp:lineTo x="13581" y="12439"/>
                <wp:lineTo x="13581" y="16053"/>
                <wp:lineTo x="14639" y="16137"/>
                <wp:lineTo x="14571" y="19751"/>
                <wp:lineTo x="14264" y="20760"/>
                <wp:lineTo x="12455" y="20675"/>
                <wp:lineTo x="12557" y="20003"/>
                <wp:lineTo x="12762" y="19583"/>
                <wp:lineTo x="12830" y="16557"/>
                <wp:lineTo x="13035" y="16053"/>
                <wp:lineTo x="13547" y="15969"/>
                <wp:lineTo x="13547" y="12523"/>
                <wp:lineTo x="13240" y="12523"/>
                <wp:lineTo x="13240" y="8909"/>
                <wp:lineTo x="12216" y="8489"/>
                <wp:lineTo x="11909" y="7816"/>
                <wp:lineTo x="11875" y="6640"/>
                <wp:lineTo x="10885" y="6640"/>
                <wp:lineTo x="10885" y="14372"/>
                <wp:lineTo x="11124" y="14456"/>
                <wp:lineTo x="11158" y="14708"/>
                <wp:lineTo x="10919" y="14540"/>
                <wp:lineTo x="10919" y="14792"/>
                <wp:lineTo x="11158" y="14960"/>
                <wp:lineTo x="11124" y="15465"/>
                <wp:lineTo x="10817" y="15381"/>
                <wp:lineTo x="10885" y="15128"/>
                <wp:lineTo x="11056" y="15128"/>
                <wp:lineTo x="10817" y="14876"/>
                <wp:lineTo x="10885" y="14372"/>
                <wp:lineTo x="10885" y="6640"/>
                <wp:lineTo x="10749" y="6640"/>
                <wp:lineTo x="10749" y="14036"/>
                <wp:lineTo x="10749" y="14624"/>
                <wp:lineTo x="10646" y="15465"/>
                <wp:lineTo x="10578" y="15381"/>
                <wp:lineTo x="10749" y="14036"/>
                <wp:lineTo x="10749" y="6640"/>
                <wp:lineTo x="10169" y="6640"/>
                <wp:lineTo x="10169" y="13952"/>
                <wp:lineTo x="10237" y="14232"/>
                <wp:lineTo x="10373" y="14624"/>
                <wp:lineTo x="10237" y="14624"/>
                <wp:lineTo x="10271" y="15296"/>
                <wp:lineTo x="10442" y="15128"/>
                <wp:lineTo x="10373" y="14624"/>
                <wp:lineTo x="10237" y="14232"/>
                <wp:lineTo x="10271" y="14372"/>
                <wp:lineTo x="10510" y="14540"/>
                <wp:lineTo x="10442" y="15465"/>
                <wp:lineTo x="10135" y="15465"/>
                <wp:lineTo x="10169" y="13952"/>
                <wp:lineTo x="10169" y="6640"/>
                <wp:lineTo x="9896" y="6640"/>
                <wp:lineTo x="9827" y="7984"/>
                <wp:lineTo x="9486" y="8465"/>
                <wp:lineTo x="9486" y="14036"/>
                <wp:lineTo x="9623" y="14036"/>
                <wp:lineTo x="9793" y="15044"/>
                <wp:lineTo x="9896" y="14036"/>
                <wp:lineTo x="10032" y="14036"/>
                <wp:lineTo x="9964" y="15465"/>
                <wp:lineTo x="9930" y="14708"/>
                <wp:lineTo x="9827" y="15465"/>
                <wp:lineTo x="9691" y="15381"/>
                <wp:lineTo x="9555" y="14456"/>
                <wp:lineTo x="9486" y="15465"/>
                <wp:lineTo x="9486" y="14036"/>
                <wp:lineTo x="9486" y="8465"/>
                <wp:lineTo x="9350" y="8657"/>
                <wp:lineTo x="8872" y="8804"/>
                <wp:lineTo x="8872" y="14036"/>
                <wp:lineTo x="9009" y="14288"/>
                <wp:lineTo x="8872" y="14288"/>
                <wp:lineTo x="8906" y="15296"/>
                <wp:lineTo x="9077" y="15044"/>
                <wp:lineTo x="9009" y="14288"/>
                <wp:lineTo x="8872" y="14036"/>
                <wp:lineTo x="9145" y="14288"/>
                <wp:lineTo x="9077" y="15465"/>
                <wp:lineTo x="8804" y="15381"/>
                <wp:lineTo x="8838" y="14120"/>
                <wp:lineTo x="8872" y="14036"/>
                <wp:lineTo x="8872" y="8804"/>
                <wp:lineTo x="8633" y="8877"/>
                <wp:lineTo x="8633" y="18490"/>
                <wp:lineTo x="8667" y="18490"/>
                <wp:lineTo x="8736" y="19079"/>
                <wp:lineTo x="8667" y="18995"/>
                <wp:lineTo x="8565" y="19751"/>
                <wp:lineTo x="8804" y="19751"/>
                <wp:lineTo x="8736" y="19079"/>
                <wp:lineTo x="8667" y="18490"/>
                <wp:lineTo x="8804" y="18490"/>
                <wp:lineTo x="9111" y="20675"/>
                <wp:lineTo x="8940" y="20675"/>
                <wp:lineTo x="8872" y="20003"/>
                <wp:lineTo x="8497" y="20171"/>
                <wp:lineTo x="8463" y="20675"/>
                <wp:lineTo x="8326" y="20591"/>
                <wp:lineTo x="8633" y="18490"/>
                <wp:lineTo x="8633" y="8877"/>
                <wp:lineTo x="8531" y="8909"/>
                <wp:lineTo x="8531" y="12943"/>
                <wp:lineTo x="8531" y="14036"/>
                <wp:lineTo x="8599" y="15465"/>
                <wp:lineTo x="8497" y="15465"/>
                <wp:lineTo x="8497" y="14456"/>
                <wp:lineTo x="8360" y="14288"/>
                <wp:lineTo x="8531" y="14036"/>
                <wp:lineTo x="8531" y="12943"/>
                <wp:lineTo x="7234" y="12943"/>
                <wp:lineTo x="7234" y="16809"/>
                <wp:lineTo x="7985" y="16977"/>
                <wp:lineTo x="7917" y="20591"/>
                <wp:lineTo x="7609" y="21600"/>
                <wp:lineTo x="5801" y="21432"/>
                <wp:lineTo x="5903" y="20760"/>
                <wp:lineTo x="6108" y="20423"/>
                <wp:lineTo x="6176" y="17314"/>
                <wp:lineTo x="6415" y="16809"/>
                <wp:lineTo x="7200" y="16809"/>
                <wp:lineTo x="7200" y="12859"/>
                <wp:lineTo x="8497" y="12859"/>
                <wp:lineTo x="8497" y="8909"/>
                <wp:lineTo x="7473" y="8489"/>
                <wp:lineTo x="7166" y="7816"/>
                <wp:lineTo x="7132" y="6640"/>
                <wp:lineTo x="2184" y="6640"/>
                <wp:lineTo x="2116" y="7900"/>
                <wp:lineTo x="1809" y="8909"/>
                <wp:lineTo x="0" y="8825"/>
                <wp:lineTo x="102" y="8153"/>
                <wp:lineTo x="307" y="7732"/>
                <wp:lineTo x="375" y="4707"/>
                <wp:lineTo x="580" y="4202"/>
                <wp:lineTo x="2184" y="4286"/>
                <wp:lineTo x="2184" y="6556"/>
                <wp:lineTo x="7132" y="6556"/>
                <wp:lineTo x="7200" y="5211"/>
                <wp:lineTo x="7678" y="4539"/>
                <wp:lineTo x="8770" y="4370"/>
                <wp:lineTo x="9623" y="4791"/>
                <wp:lineTo x="9896" y="5547"/>
                <wp:lineTo x="9896" y="6556"/>
                <wp:lineTo x="11875" y="6556"/>
                <wp:lineTo x="11943" y="5211"/>
                <wp:lineTo x="12421" y="4539"/>
                <wp:lineTo x="13513" y="4370"/>
                <wp:lineTo x="14366" y="4791"/>
                <wp:lineTo x="14639" y="5547"/>
                <wp:lineTo x="14639" y="6556"/>
                <wp:lineTo x="17198" y="6556"/>
                <wp:lineTo x="17198" y="5379"/>
                <wp:lineTo x="19791" y="5295"/>
                <wp:lineTo x="19826" y="3278"/>
                <wp:lineTo x="20474" y="2101"/>
                <wp:lineTo x="20474" y="840"/>
                <wp:lineTo x="1126" y="84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esQ1.drawio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5461" cy="1674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4FA7E7B" w14:textId="2A779DFA" w:rsidR="00E50E69" w:rsidRDefault="00E50E69">
      <w:pPr>
        <w:pStyle w:val="Heading2"/>
      </w:pPr>
    </w:p>
    <w:p w14:paraId="28D30678" w14:textId="0B46EBC4" w:rsidR="00E50E69" w:rsidRDefault="00E50E69">
      <w:pPr>
        <w:pStyle w:val="Heading2"/>
      </w:pPr>
    </w:p>
    <w:p w14:paraId="42ABFA37" w14:textId="335A1F60" w:rsidR="00E50E69" w:rsidRDefault="00E50E69">
      <w:pPr>
        <w:pStyle w:val="Heading2"/>
      </w:pPr>
    </w:p>
    <w:p w14:paraId="5AAAFAE7" w14:textId="77777777" w:rsidR="00E50E69" w:rsidRDefault="00E50E69">
      <w:pPr>
        <w:pStyle w:val="Heading2"/>
      </w:pPr>
    </w:p>
    <w:p w14:paraId="6C685179" w14:textId="6D1E662B" w:rsidR="00E50E69" w:rsidRDefault="00E50E69">
      <w:pPr>
        <w:pStyle w:val="Heading2"/>
      </w:pPr>
    </w:p>
    <w:p w14:paraId="790A7BD3" w14:textId="77777777" w:rsidR="00E50E69" w:rsidRDefault="00E50E69">
      <w:pPr>
        <w:pStyle w:val="Heading2"/>
      </w:pPr>
    </w:p>
    <w:p w14:paraId="223D4B02" w14:textId="1F3EAA08" w:rsidR="00E50E69" w:rsidRDefault="00E50E69">
      <w:pPr>
        <w:pStyle w:val="Heading2"/>
      </w:pPr>
    </w:p>
    <w:p w14:paraId="24736139" w14:textId="77777777" w:rsidR="00E50E69" w:rsidRDefault="00E50E69">
      <w:pPr>
        <w:pStyle w:val="Heading2"/>
      </w:pPr>
    </w:p>
    <w:p w14:paraId="796584D8" w14:textId="77777777" w:rsidR="00E50E69" w:rsidRDefault="00E50E69">
      <w:pPr>
        <w:pStyle w:val="Heading2"/>
      </w:pPr>
    </w:p>
    <w:p w14:paraId="46A65B10" w14:textId="77777777" w:rsidR="00E50E69" w:rsidRDefault="00E50E69">
      <w:pPr>
        <w:pStyle w:val="Heading2"/>
      </w:pPr>
    </w:p>
    <w:p w14:paraId="770053BE" w14:textId="4E80E4C4" w:rsidR="00E50E69" w:rsidRDefault="00910925">
      <w:pPr>
        <w:pStyle w:val="Heading2"/>
        <w:rPr>
          <w:i w:val="0"/>
          <w:iCs w:val="0"/>
          <w:u w:val="none"/>
        </w:rPr>
      </w:pPr>
      <w:r>
        <w:rPr>
          <w:i w:val="0"/>
          <w:iCs w:val="0"/>
          <w:u w:val="none"/>
        </w:rPr>
        <w:t>2 - (</w:t>
      </w:r>
      <w:r w:rsidR="00D96BBE">
        <w:rPr>
          <w:i w:val="0"/>
          <w:iCs w:val="0"/>
          <w:u w:val="none"/>
        </w:rPr>
        <w:t xml:space="preserve">3 </w:t>
      </w:r>
      <w:r>
        <w:rPr>
          <w:i w:val="0"/>
          <w:iCs w:val="0"/>
          <w:u w:val="none"/>
        </w:rPr>
        <w:t>Punti)</w:t>
      </w:r>
    </w:p>
    <w:p w14:paraId="6299A58B" w14:textId="77777777" w:rsidR="00E50E69" w:rsidRDefault="00910925">
      <w:r>
        <w:rPr>
          <w:sz w:val="28"/>
          <w:szCs w:val="28"/>
        </w:rPr>
        <w:t>Si consideri il blocco di indirizzi CIDR 140.28.88.0/21. Quante sottoreti /26 si possono ottenere da questo blocco e quanti sono gli indirizzi assegnabili ad host in ciascuna sottorete? Scrivere in formato decimale (D) e binario (B) l’indirizzo della sottorete /26 n° 6 (</w:t>
      </w:r>
      <w:r>
        <w:rPr>
          <w:rFonts w:ascii="Times Roman" w:hAnsi="Times Roman"/>
          <w:b/>
          <w:bCs/>
          <w:sz w:val="28"/>
          <w:szCs w:val="28"/>
        </w:rPr>
        <w:t>si assuma che la prima rete è la n° 0, la seconda rete è la n° 1 e così via</w:t>
      </w:r>
      <w:r>
        <w:rPr>
          <w:sz w:val="28"/>
          <w:szCs w:val="28"/>
        </w:rPr>
        <w:t>) e l’indirizzo di broadcast diretto.</w:t>
      </w:r>
      <w:r>
        <w:t xml:space="preserve"> </w:t>
      </w:r>
    </w:p>
    <w:p w14:paraId="3B70B9B6" w14:textId="77777777" w:rsidR="00E50E69" w:rsidRDefault="00E50E69">
      <w:pPr>
        <w:rPr>
          <w:sz w:val="28"/>
          <w:szCs w:val="28"/>
        </w:rPr>
      </w:pPr>
    </w:p>
    <w:p w14:paraId="6E914A64" w14:textId="77777777" w:rsidR="00E50E69" w:rsidRDefault="00910925">
      <w:pPr>
        <w:rPr>
          <w:b/>
          <w:bCs/>
          <w:color w:val="FF2600"/>
          <w:sz w:val="28"/>
          <w:szCs w:val="28"/>
        </w:rPr>
      </w:pPr>
      <w:r>
        <w:rPr>
          <w:b/>
          <w:bCs/>
          <w:color w:val="FF2600"/>
          <w:sz w:val="28"/>
          <w:szCs w:val="28"/>
        </w:rPr>
        <w:t xml:space="preserve">Numero sottoreti /26: 2^(26-21) = 32 </w:t>
      </w:r>
    </w:p>
    <w:p w14:paraId="56DFBEE9" w14:textId="77777777" w:rsidR="00E50E69" w:rsidRDefault="00910925">
      <w:pPr>
        <w:rPr>
          <w:b/>
          <w:bCs/>
          <w:color w:val="FF2600"/>
          <w:sz w:val="28"/>
          <w:szCs w:val="28"/>
        </w:rPr>
      </w:pPr>
      <w:r>
        <w:rPr>
          <w:b/>
          <w:bCs/>
          <w:color w:val="FF2600"/>
          <w:sz w:val="28"/>
          <w:szCs w:val="28"/>
        </w:rPr>
        <w:t xml:space="preserve">Numero di indirizzi assegnabili ad host: 2^6 - 2 (indirizzi speciali)= 62 </w:t>
      </w:r>
    </w:p>
    <w:p w14:paraId="60ABCFBA" w14:textId="77777777" w:rsidR="00E50E69" w:rsidRDefault="00E50E69">
      <w:pPr>
        <w:rPr>
          <w:b/>
          <w:bCs/>
          <w:color w:val="FF2600"/>
          <w:sz w:val="28"/>
          <w:szCs w:val="28"/>
        </w:rPr>
      </w:pPr>
    </w:p>
    <w:p w14:paraId="3A4CFFAB" w14:textId="055D1AD9" w:rsidR="00E50E69" w:rsidRDefault="00910925">
      <w:pPr>
        <w:rPr>
          <w:rFonts w:ascii="Times Roman" w:eastAsia="Times Roman" w:hAnsi="Times Roman" w:cs="Times Roman"/>
          <w:b/>
          <w:bCs/>
          <w:color w:val="FF2600"/>
          <w:sz w:val="28"/>
          <w:szCs w:val="28"/>
        </w:rPr>
      </w:pPr>
      <w:r>
        <w:rPr>
          <w:b/>
          <w:bCs/>
          <w:color w:val="FF2600"/>
          <w:sz w:val="28"/>
          <w:szCs w:val="28"/>
        </w:rPr>
        <w:t>Indirizzo della rete n° 6 (D): 140.28.89.</w:t>
      </w:r>
      <w:r w:rsidR="00BD0FE8">
        <w:rPr>
          <w:b/>
          <w:bCs/>
          <w:color w:val="FF2600"/>
          <w:sz w:val="28"/>
          <w:szCs w:val="28"/>
        </w:rPr>
        <w:t>128</w:t>
      </w:r>
      <w:r>
        <w:rPr>
          <w:b/>
          <w:bCs/>
          <w:color w:val="FF2600"/>
          <w:sz w:val="28"/>
          <w:szCs w:val="28"/>
        </w:rPr>
        <w:t>/26</w:t>
      </w:r>
      <w:r>
        <w:rPr>
          <w:rFonts w:ascii="Times Roman" w:hAnsi="Times Roman"/>
          <w:b/>
          <w:bCs/>
          <w:color w:val="FF2600"/>
          <w:sz w:val="28"/>
          <w:szCs w:val="28"/>
        </w:rPr>
        <w:t xml:space="preserve"> </w:t>
      </w:r>
    </w:p>
    <w:p w14:paraId="36F90895" w14:textId="77777777" w:rsidR="00E50E69" w:rsidRDefault="00910925">
      <w:pPr>
        <w:rPr>
          <w:b/>
          <w:bCs/>
          <w:color w:val="FF2600"/>
          <w:sz w:val="28"/>
          <w:szCs w:val="28"/>
        </w:rPr>
      </w:pPr>
      <w:r>
        <w:rPr>
          <w:b/>
          <w:bCs/>
          <w:color w:val="FF2600"/>
          <w:sz w:val="28"/>
          <w:szCs w:val="28"/>
        </w:rPr>
        <w:t xml:space="preserve">Indirizzo della rete n° 6 (B): </w:t>
      </w:r>
    </w:p>
    <w:p w14:paraId="0ACAFE38" w14:textId="2320CBE5" w:rsidR="00E50E69" w:rsidRDefault="00910925">
      <w:pPr>
        <w:rPr>
          <w:b/>
          <w:bCs/>
          <w:color w:val="FF2600"/>
          <w:sz w:val="28"/>
          <w:szCs w:val="28"/>
        </w:rPr>
      </w:pPr>
      <w:r>
        <w:rPr>
          <w:color w:val="008F00"/>
          <w:sz w:val="28"/>
          <w:szCs w:val="28"/>
        </w:rPr>
        <w:t>10001100</w:t>
      </w:r>
      <w:del w:id="0" w:author="Francesco Musumeci" w:date="2021-01-26T18:38:00Z">
        <w:r w:rsidDel="00CF4FA2">
          <w:rPr>
            <w:color w:val="008F00"/>
            <w:sz w:val="28"/>
            <w:szCs w:val="28"/>
          </w:rPr>
          <w:delText>0</w:delText>
        </w:r>
      </w:del>
      <w:r>
        <w:rPr>
          <w:color w:val="008F00"/>
          <w:sz w:val="28"/>
          <w:szCs w:val="28"/>
        </w:rPr>
        <w:t>.00011</w:t>
      </w:r>
      <w:ins w:id="1" w:author="Francesco Musumeci" w:date="2021-01-26T18:33:00Z">
        <w:r w:rsidR="002369E4">
          <w:rPr>
            <w:color w:val="008F00"/>
            <w:sz w:val="28"/>
            <w:szCs w:val="28"/>
          </w:rPr>
          <w:t>100</w:t>
        </w:r>
      </w:ins>
      <w:del w:id="2" w:author="Francesco Musumeci" w:date="2021-01-26T18:33:00Z">
        <w:r w:rsidDel="002369E4">
          <w:rPr>
            <w:color w:val="008F00"/>
            <w:sz w:val="28"/>
            <w:szCs w:val="28"/>
          </w:rPr>
          <w:delText>011</w:delText>
        </w:r>
      </w:del>
      <w:r>
        <w:rPr>
          <w:color w:val="008F00"/>
          <w:sz w:val="28"/>
          <w:szCs w:val="28"/>
        </w:rPr>
        <w:t>.01011</w:t>
      </w:r>
      <w:r>
        <w:rPr>
          <w:color w:val="FF2600"/>
          <w:sz w:val="28"/>
          <w:szCs w:val="28"/>
        </w:rPr>
        <w:t>001.</w:t>
      </w:r>
      <w:r w:rsidR="00BD0FE8">
        <w:rPr>
          <w:color w:val="FF2600"/>
          <w:sz w:val="28"/>
          <w:szCs w:val="28"/>
        </w:rPr>
        <w:t>10</w:t>
      </w:r>
      <w:r w:rsidR="00BD0FE8">
        <w:rPr>
          <w:color w:val="0433FF"/>
          <w:sz w:val="28"/>
          <w:szCs w:val="28"/>
        </w:rPr>
        <w:t xml:space="preserve">0000000 </w:t>
      </w:r>
      <w:r>
        <w:rPr>
          <w:b/>
          <w:bCs/>
          <w:color w:val="FF2600"/>
          <w:sz w:val="28"/>
          <w:szCs w:val="28"/>
        </w:rPr>
        <w:t xml:space="preserve">(i bit in rosso hanno un valore decimale pari a </w:t>
      </w:r>
      <w:r w:rsidR="00BD0FE8">
        <w:rPr>
          <w:b/>
          <w:bCs/>
          <w:color w:val="FF2600"/>
          <w:sz w:val="28"/>
          <w:szCs w:val="28"/>
        </w:rPr>
        <w:t>6</w:t>
      </w:r>
      <w:r>
        <w:rPr>
          <w:b/>
          <w:bCs/>
          <w:color w:val="FF2600"/>
          <w:sz w:val="28"/>
          <w:szCs w:val="28"/>
        </w:rPr>
        <w:t>, identificando la rete n°6 /26).</w:t>
      </w:r>
    </w:p>
    <w:p w14:paraId="288765C3" w14:textId="77777777" w:rsidR="00E50E69" w:rsidRDefault="00E50E69">
      <w:pPr>
        <w:rPr>
          <w:b/>
          <w:bCs/>
          <w:color w:val="FF2600"/>
          <w:sz w:val="28"/>
          <w:szCs w:val="28"/>
        </w:rPr>
      </w:pPr>
    </w:p>
    <w:p w14:paraId="6D57C540" w14:textId="6478FB20" w:rsidR="00E50E69" w:rsidRDefault="00910925">
      <w:pPr>
        <w:rPr>
          <w:b/>
          <w:bCs/>
          <w:color w:val="FF2600"/>
          <w:sz w:val="28"/>
          <w:szCs w:val="28"/>
        </w:rPr>
      </w:pPr>
      <w:r>
        <w:rPr>
          <w:b/>
          <w:bCs/>
          <w:color w:val="FF2600"/>
          <w:sz w:val="28"/>
          <w:szCs w:val="28"/>
        </w:rPr>
        <w:t>Indirizzo di broadcast della rete n° 6 (D): 140.28.89.</w:t>
      </w:r>
      <w:r w:rsidR="00BD0FE8">
        <w:rPr>
          <w:b/>
          <w:bCs/>
          <w:color w:val="FF2600"/>
          <w:sz w:val="28"/>
          <w:szCs w:val="28"/>
        </w:rPr>
        <w:t xml:space="preserve">191 </w:t>
      </w:r>
    </w:p>
    <w:p w14:paraId="5B37192A" w14:textId="77777777" w:rsidR="00E50E69" w:rsidRDefault="00910925">
      <w:pPr>
        <w:rPr>
          <w:rFonts w:ascii="Times Roman" w:eastAsia="Times Roman" w:hAnsi="Times Roman" w:cs="Times Roman"/>
          <w:b/>
          <w:bCs/>
          <w:color w:val="FF2600"/>
          <w:sz w:val="28"/>
          <w:szCs w:val="28"/>
        </w:rPr>
      </w:pPr>
      <w:r>
        <w:rPr>
          <w:b/>
          <w:bCs/>
          <w:color w:val="FF2600"/>
          <w:sz w:val="28"/>
          <w:szCs w:val="28"/>
        </w:rPr>
        <w:t xml:space="preserve">Indirizzo di broadcast della rete n° 6 (B): </w:t>
      </w:r>
    </w:p>
    <w:p w14:paraId="070E1043" w14:textId="396678D8" w:rsidR="009C3CA5" w:rsidRDefault="00910925">
      <w:pPr>
        <w:rPr>
          <w:color w:val="0433FF"/>
          <w:sz w:val="28"/>
          <w:szCs w:val="28"/>
        </w:rPr>
      </w:pPr>
      <w:r>
        <w:rPr>
          <w:color w:val="008F00"/>
          <w:sz w:val="28"/>
          <w:szCs w:val="28"/>
        </w:rPr>
        <w:t>10001100.00011</w:t>
      </w:r>
      <w:r w:rsidR="009C3CA5">
        <w:rPr>
          <w:color w:val="008F00"/>
          <w:sz w:val="28"/>
          <w:szCs w:val="28"/>
        </w:rPr>
        <w:t>100</w:t>
      </w:r>
      <w:r>
        <w:rPr>
          <w:color w:val="008F00"/>
          <w:sz w:val="28"/>
          <w:szCs w:val="28"/>
        </w:rPr>
        <w:t>.01011</w:t>
      </w:r>
      <w:r>
        <w:rPr>
          <w:color w:val="FF2600"/>
          <w:sz w:val="28"/>
          <w:szCs w:val="28"/>
        </w:rPr>
        <w:t>001.</w:t>
      </w:r>
      <w:r w:rsidR="00BD0FE8">
        <w:rPr>
          <w:color w:val="FF2600"/>
          <w:sz w:val="28"/>
          <w:szCs w:val="28"/>
        </w:rPr>
        <w:t>10</w:t>
      </w:r>
      <w:r w:rsidR="00BD0FE8">
        <w:rPr>
          <w:color w:val="0433FF"/>
          <w:sz w:val="28"/>
          <w:szCs w:val="28"/>
        </w:rPr>
        <w:t>111111</w:t>
      </w:r>
    </w:p>
    <w:p w14:paraId="6BCD5644" w14:textId="332755A9" w:rsidR="00E50E69" w:rsidRDefault="00910925">
      <w:pPr>
        <w:rPr>
          <w:sz w:val="28"/>
          <w:szCs w:val="28"/>
        </w:rPr>
      </w:pPr>
      <w:r>
        <w:rPr>
          <w:color w:val="0433FF"/>
          <w:sz w:val="28"/>
          <w:szCs w:val="28"/>
        </w:rPr>
        <w:t xml:space="preserve"> </w:t>
      </w:r>
    </w:p>
    <w:p w14:paraId="3F737221" w14:textId="615C5A26" w:rsidR="00E50E69" w:rsidRDefault="00910925">
      <w:pPr>
        <w:pStyle w:val="Heading2"/>
        <w:rPr>
          <w:i w:val="0"/>
          <w:iCs w:val="0"/>
          <w:u w:val="none"/>
        </w:rPr>
      </w:pPr>
      <w:r>
        <w:rPr>
          <w:i w:val="0"/>
          <w:iCs w:val="0"/>
          <w:u w:val="none"/>
        </w:rPr>
        <w:t>3 - (</w:t>
      </w:r>
      <w:r w:rsidR="00D96BBE">
        <w:rPr>
          <w:i w:val="0"/>
          <w:iCs w:val="0"/>
          <w:u w:val="none"/>
        </w:rPr>
        <w:t xml:space="preserve">3 </w:t>
      </w:r>
      <w:r>
        <w:rPr>
          <w:i w:val="0"/>
          <w:iCs w:val="0"/>
          <w:u w:val="none"/>
        </w:rPr>
        <w:t>Punti)</w:t>
      </w:r>
    </w:p>
    <w:p w14:paraId="4AEE268B" w14:textId="2CC5D37B" w:rsidR="00E50E69" w:rsidRDefault="00910925">
      <w:pPr>
        <w:rPr>
          <w:sz w:val="28"/>
          <w:szCs w:val="28"/>
        </w:rPr>
      </w:pPr>
      <w:r>
        <w:rPr>
          <w:sz w:val="28"/>
          <w:szCs w:val="28"/>
        </w:rPr>
        <w:t>Un sistema di accesso multiplo a divisione di tempo (TDMA) è caratterizzato da un</w:t>
      </w:r>
      <w:r w:rsidR="00B01F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rate trasmissivo sul canale di W=6 Mb/s e da una velocità netta per ciascun sotto-canale (tributario) V=350 kb/s. Sapendo che in ciascuno slot vengono trasmessi </w:t>
      </w:r>
      <w:r>
        <w:rPr>
          <w:sz w:val="28"/>
          <w:szCs w:val="28"/>
        </w:rPr>
        <w:lastRenderedPageBreak/>
        <w:t>D=700 bit di dati e H=200 bit di overhead, e che il tempo di guardia Tg è di 50 μs, calcolare il tempo di slot TS, il tempo di trama TT, e il numero N di sotto-canali.</w:t>
      </w:r>
    </w:p>
    <w:p w14:paraId="2D497212" w14:textId="77777777" w:rsidR="00E50E69" w:rsidRDefault="00E50E69">
      <w:pPr>
        <w:rPr>
          <w:sz w:val="28"/>
          <w:szCs w:val="28"/>
        </w:rPr>
      </w:pPr>
    </w:p>
    <w:p w14:paraId="75A9F2A1" w14:textId="77777777" w:rsidR="00E50E69" w:rsidRPr="009904DA" w:rsidRDefault="00910925">
      <w:pPr>
        <w:rPr>
          <w:b/>
          <w:bCs/>
          <w:color w:val="FF2600"/>
          <w:sz w:val="28"/>
          <w:szCs w:val="28"/>
          <w:lang w:val="en-US"/>
        </w:rPr>
      </w:pPr>
      <w:r w:rsidRPr="009904DA">
        <w:rPr>
          <w:b/>
          <w:bCs/>
          <w:color w:val="FF2600"/>
          <w:sz w:val="28"/>
          <w:szCs w:val="28"/>
          <w:lang w:val="en-US"/>
        </w:rPr>
        <w:t>TS =TB +Tg</w:t>
      </w:r>
    </w:p>
    <w:p w14:paraId="13CDFF61" w14:textId="77777777" w:rsidR="00E50E69" w:rsidRPr="009904DA" w:rsidRDefault="00910925">
      <w:pPr>
        <w:rPr>
          <w:b/>
          <w:bCs/>
          <w:color w:val="FF2600"/>
          <w:sz w:val="28"/>
          <w:szCs w:val="28"/>
          <w:lang w:val="en-US"/>
        </w:rPr>
      </w:pPr>
      <w:r w:rsidRPr="009904DA">
        <w:rPr>
          <w:b/>
          <w:bCs/>
          <w:color w:val="FF2600"/>
          <w:sz w:val="28"/>
          <w:szCs w:val="28"/>
          <w:lang w:val="en-US"/>
        </w:rPr>
        <w:t>TB = (D+H) / W = 150 us</w:t>
      </w:r>
    </w:p>
    <w:p w14:paraId="60CAED80" w14:textId="77777777" w:rsidR="00E50E69" w:rsidRPr="009904DA" w:rsidRDefault="00910925">
      <w:pPr>
        <w:rPr>
          <w:b/>
          <w:bCs/>
          <w:color w:val="FF2600"/>
          <w:sz w:val="28"/>
          <w:szCs w:val="28"/>
          <w:lang w:val="en-US"/>
        </w:rPr>
      </w:pPr>
      <w:r w:rsidRPr="009904DA">
        <w:rPr>
          <w:b/>
          <w:bCs/>
          <w:color w:val="FF2600"/>
          <w:sz w:val="28"/>
          <w:szCs w:val="28"/>
          <w:lang w:val="en-US"/>
        </w:rPr>
        <w:t>TS = 150 + 50 = 200 us</w:t>
      </w:r>
    </w:p>
    <w:p w14:paraId="6406295B" w14:textId="77777777" w:rsidR="00E50E69" w:rsidRPr="009904DA" w:rsidRDefault="00910925">
      <w:pPr>
        <w:rPr>
          <w:b/>
          <w:bCs/>
          <w:color w:val="FF2600"/>
          <w:sz w:val="28"/>
          <w:szCs w:val="28"/>
          <w:lang w:val="en-US"/>
        </w:rPr>
      </w:pPr>
      <w:r w:rsidRPr="009904DA">
        <w:rPr>
          <w:b/>
          <w:bCs/>
          <w:color w:val="FF2600"/>
          <w:sz w:val="28"/>
          <w:szCs w:val="28"/>
          <w:lang w:val="en-US"/>
        </w:rPr>
        <w:t>TT = D / V = 2 ms</w:t>
      </w:r>
    </w:p>
    <w:p w14:paraId="5B6D6A70" w14:textId="77777777" w:rsidR="00E50E69" w:rsidRPr="009904DA" w:rsidRDefault="00910925">
      <w:pPr>
        <w:rPr>
          <w:b/>
          <w:bCs/>
          <w:color w:val="FF2600"/>
          <w:sz w:val="28"/>
          <w:szCs w:val="28"/>
          <w:lang w:val="en-US"/>
        </w:rPr>
      </w:pPr>
      <w:r w:rsidRPr="009904DA">
        <w:rPr>
          <w:b/>
          <w:bCs/>
          <w:color w:val="FF2600"/>
          <w:sz w:val="28"/>
          <w:szCs w:val="28"/>
          <w:lang w:val="en-US"/>
        </w:rPr>
        <w:t>N = TT / TS = 10</w:t>
      </w:r>
    </w:p>
    <w:p w14:paraId="0F99377D" w14:textId="77777777" w:rsidR="00E50E69" w:rsidRPr="009904DA" w:rsidRDefault="00E50E69">
      <w:pPr>
        <w:pStyle w:val="Heading2"/>
        <w:rPr>
          <w:lang w:val="en-US"/>
        </w:rPr>
      </w:pPr>
    </w:p>
    <w:sectPr w:rsidR="00E50E69" w:rsidRPr="009904DA">
      <w:headerReference w:type="default" r:id="rId17"/>
      <w:footerReference w:type="default" r:id="rId18"/>
      <w:pgSz w:w="11900" w:h="16840"/>
      <w:pgMar w:top="709" w:right="1134" w:bottom="777" w:left="10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EA5F0" w14:textId="77777777" w:rsidR="001040D9" w:rsidRDefault="001040D9">
      <w:r>
        <w:separator/>
      </w:r>
    </w:p>
  </w:endnote>
  <w:endnote w:type="continuationSeparator" w:id="0">
    <w:p w14:paraId="4B48B783" w14:textId="77777777" w:rsidR="001040D9" w:rsidRDefault="00104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0779D" w14:textId="6762399A" w:rsidR="00E50E69" w:rsidRDefault="00910925">
    <w:pPr>
      <w:pStyle w:val="Footer"/>
      <w:tabs>
        <w:tab w:val="clear" w:pos="9638"/>
        <w:tab w:val="right" w:pos="9612"/>
      </w:tabs>
      <w:jc w:val="right"/>
      <w:rPr>
        <w:i/>
        <w:iCs/>
        <w:sz w:val="18"/>
        <w:szCs w:val="18"/>
      </w:rPr>
    </w:pPr>
    <w:r>
      <w:rPr>
        <w:i/>
        <w:iCs/>
        <w:sz w:val="18"/>
        <w:szCs w:val="18"/>
      </w:rPr>
      <w:t xml:space="preserve">Pagina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 w:rsidR="001F7D5B">
      <w:rPr>
        <w:i/>
        <w:iCs/>
        <w:noProof/>
        <w:sz w:val="18"/>
        <w:szCs w:val="18"/>
      </w:rPr>
      <w:t>10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di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 w:rsidR="001F7D5B">
      <w:rPr>
        <w:i/>
        <w:iCs/>
        <w:noProof/>
        <w:sz w:val="18"/>
        <w:szCs w:val="18"/>
      </w:rPr>
      <w:t>10</w:t>
    </w:r>
    <w:r>
      <w:rPr>
        <w:i/>
        <w:iCs/>
        <w:sz w:val="18"/>
        <w:szCs w:val="18"/>
      </w:rPr>
      <w:fldChar w:fldCharType="end"/>
    </w:r>
  </w:p>
  <w:p w14:paraId="605989F7" w14:textId="77777777" w:rsidR="00E50E69" w:rsidRDefault="00E50E69">
    <w:pPr>
      <w:pStyle w:val="Footer"/>
      <w:tabs>
        <w:tab w:val="clear" w:pos="9638"/>
        <w:tab w:val="right" w:pos="9612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67757" w14:textId="77777777" w:rsidR="001040D9" w:rsidRDefault="001040D9">
      <w:r>
        <w:separator/>
      </w:r>
    </w:p>
  </w:footnote>
  <w:footnote w:type="continuationSeparator" w:id="0">
    <w:p w14:paraId="3DC6D225" w14:textId="77777777" w:rsidR="001040D9" w:rsidRDefault="00104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4A35B" w14:textId="77777777" w:rsidR="00E50E69" w:rsidRDefault="00E50E69">
    <w:pPr>
      <w:tabs>
        <w:tab w:val="center" w:pos="4819"/>
        <w:tab w:val="right" w:pos="9612"/>
      </w:tabs>
      <w:rPr>
        <w:rFonts w:ascii="Calibri" w:eastAsia="Calibri" w:hAnsi="Calibri" w:cs="Calibri"/>
        <w:b/>
        <w:bCs/>
        <w:sz w:val="32"/>
        <w:szCs w:val="32"/>
      </w:rPr>
    </w:pPr>
  </w:p>
  <w:p w14:paraId="27CBCD4D" w14:textId="77777777" w:rsidR="00E50E69" w:rsidRDefault="00E50E69">
    <w:pPr>
      <w:tabs>
        <w:tab w:val="center" w:pos="4819"/>
        <w:tab w:val="right" w:pos="9612"/>
      </w:tabs>
      <w:rPr>
        <w:rFonts w:ascii="Calibri" w:eastAsia="Calibri" w:hAnsi="Calibri" w:cs="Calibri"/>
        <w:b/>
        <w:bCs/>
        <w:sz w:val="32"/>
        <w:szCs w:val="32"/>
      </w:rPr>
    </w:pPr>
  </w:p>
  <w:p w14:paraId="508FC489" w14:textId="76CC5D42" w:rsidR="00E50E69" w:rsidRDefault="00BF5A71">
    <w:pPr>
      <w:tabs>
        <w:tab w:val="center" w:pos="4819"/>
        <w:tab w:val="right" w:pos="9612"/>
      </w:tabs>
    </w:pPr>
    <w:r>
      <w:rPr>
        <w:rFonts w:ascii="Calibri" w:eastAsia="Calibri" w:hAnsi="Calibri" w:cs="Calibri"/>
        <w:b/>
        <w:bCs/>
        <w:sz w:val="32"/>
        <w:szCs w:val="32"/>
      </w:rPr>
      <w:t>FCI</w:t>
    </w:r>
    <w:r w:rsidR="00910925">
      <w:rPr>
        <w:rFonts w:ascii="Calibri" w:eastAsia="Calibri" w:hAnsi="Calibri" w:cs="Calibri"/>
        <w:b/>
        <w:bCs/>
        <w:sz w:val="32"/>
        <w:szCs w:val="32"/>
      </w:rPr>
      <w:t xml:space="preserve">, </w:t>
    </w:r>
    <w:r>
      <w:rPr>
        <w:rFonts w:ascii="Calibri" w:eastAsia="Calibri" w:hAnsi="Calibri" w:cs="Calibri"/>
        <w:b/>
        <w:bCs/>
        <w:sz w:val="32"/>
        <w:szCs w:val="32"/>
      </w:rPr>
      <w:t>A</w:t>
    </w:r>
    <w:r w:rsidR="00910925">
      <w:rPr>
        <w:rFonts w:ascii="Calibri" w:eastAsia="Calibri" w:hAnsi="Calibri" w:cs="Calibri"/>
        <w:b/>
        <w:bCs/>
        <w:sz w:val="32"/>
        <w:szCs w:val="32"/>
      </w:rPr>
      <w:t xml:space="preserve">ppello </w:t>
    </w:r>
    <w:r>
      <w:rPr>
        <w:rFonts w:ascii="Calibri" w:eastAsia="Calibri" w:hAnsi="Calibri" w:cs="Calibri"/>
        <w:b/>
        <w:bCs/>
        <w:sz w:val="32"/>
        <w:szCs w:val="32"/>
      </w:rPr>
      <w:t>26</w:t>
    </w:r>
    <w:r w:rsidR="00910925">
      <w:rPr>
        <w:rFonts w:ascii="Calibri" w:eastAsia="Calibri" w:hAnsi="Calibri" w:cs="Calibri"/>
        <w:b/>
        <w:bCs/>
        <w:sz w:val="32"/>
        <w:szCs w:val="32"/>
      </w:rPr>
      <w:t xml:space="preserve">/01/2021 </w:t>
    </w:r>
    <w:r w:rsidR="00910925">
      <w:rPr>
        <w:rFonts w:ascii="Calibri" w:eastAsia="Calibri" w:hAnsi="Calibri" w:cs="Calibri"/>
        <w:b/>
        <w:bCs/>
        <w:color w:val="FF2600"/>
        <w:sz w:val="32"/>
        <w:szCs w:val="32"/>
      </w:rPr>
      <w:t xml:space="preserve"> SOLUZIONE!!!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3C4A"/>
    <w:multiLevelType w:val="hybridMultilevel"/>
    <w:tmpl w:val="13749D8A"/>
    <w:lvl w:ilvl="0" w:tplc="909C197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CB6E06A">
      <w:start w:val="1"/>
      <w:numFmt w:val="lowerLetter"/>
      <w:lvlText w:val="%2."/>
      <w:lvlJc w:val="left"/>
      <w:pPr>
        <w:ind w:left="15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3444E64">
      <w:start w:val="1"/>
      <w:numFmt w:val="lowerRoman"/>
      <w:lvlText w:val="%3."/>
      <w:lvlJc w:val="left"/>
      <w:pPr>
        <w:ind w:left="221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ED207A8">
      <w:start w:val="1"/>
      <w:numFmt w:val="decimal"/>
      <w:lvlText w:val="%4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668B1E4">
      <w:start w:val="1"/>
      <w:numFmt w:val="lowerLetter"/>
      <w:lvlText w:val="%5."/>
      <w:lvlJc w:val="left"/>
      <w:pPr>
        <w:ind w:left="3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F4462BC">
      <w:start w:val="1"/>
      <w:numFmt w:val="lowerRoman"/>
      <w:lvlText w:val="%6."/>
      <w:lvlJc w:val="left"/>
      <w:pPr>
        <w:ind w:left="437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E36C2FE">
      <w:start w:val="1"/>
      <w:numFmt w:val="decimal"/>
      <w:lvlText w:val="%7."/>
      <w:lvlJc w:val="left"/>
      <w:pPr>
        <w:ind w:left="5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2FA9246">
      <w:start w:val="1"/>
      <w:numFmt w:val="lowerLetter"/>
      <w:lvlText w:val="%8."/>
      <w:lvlJc w:val="left"/>
      <w:pPr>
        <w:ind w:left="58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92CBDAE">
      <w:start w:val="1"/>
      <w:numFmt w:val="lowerRoman"/>
      <w:lvlText w:val="%9."/>
      <w:lvlJc w:val="left"/>
      <w:pPr>
        <w:ind w:left="653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2677C79"/>
    <w:multiLevelType w:val="hybridMultilevel"/>
    <w:tmpl w:val="0E30A9E6"/>
    <w:styleLink w:val="Puntielenco"/>
    <w:lvl w:ilvl="0" w:tplc="74288FB8">
      <w:start w:val="1"/>
      <w:numFmt w:val="bullet"/>
      <w:lvlText w:val="-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927AB6">
      <w:start w:val="1"/>
      <w:numFmt w:val="bullet"/>
      <w:lvlText w:val="-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D80A52E">
      <w:start w:val="1"/>
      <w:numFmt w:val="bullet"/>
      <w:lvlText w:val="-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242B720">
      <w:start w:val="1"/>
      <w:numFmt w:val="bullet"/>
      <w:lvlText w:val="-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9CCB2A">
      <w:start w:val="1"/>
      <w:numFmt w:val="bullet"/>
      <w:lvlText w:val="-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9EADB0">
      <w:start w:val="1"/>
      <w:numFmt w:val="bullet"/>
      <w:lvlText w:val="-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3C6E22">
      <w:start w:val="1"/>
      <w:numFmt w:val="bullet"/>
      <w:lvlText w:val="-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3A5904">
      <w:start w:val="1"/>
      <w:numFmt w:val="bullet"/>
      <w:lvlText w:val="-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96845A">
      <w:start w:val="1"/>
      <w:numFmt w:val="bullet"/>
      <w:lvlText w:val="-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6FF0FF0"/>
    <w:multiLevelType w:val="hybridMultilevel"/>
    <w:tmpl w:val="3DD6985C"/>
    <w:styleLink w:val="Stileimportato3"/>
    <w:lvl w:ilvl="0" w:tplc="8696C81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04702E">
      <w:start w:val="1"/>
      <w:numFmt w:val="lowerLetter"/>
      <w:lvlText w:val="%2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B0AFC6">
      <w:start w:val="1"/>
      <w:numFmt w:val="lowerRoman"/>
      <w:lvlText w:val="%3."/>
      <w:lvlJc w:val="left"/>
      <w:pPr>
        <w:ind w:left="2239" w:hanging="3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3C32D0">
      <w:start w:val="1"/>
      <w:numFmt w:val="decimal"/>
      <w:lvlText w:val="%4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34AD308">
      <w:start w:val="1"/>
      <w:numFmt w:val="lowerLetter"/>
      <w:lvlText w:val="%5."/>
      <w:lvlJc w:val="left"/>
      <w:pPr>
        <w:ind w:left="36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3AF284">
      <w:start w:val="1"/>
      <w:numFmt w:val="lowerRoman"/>
      <w:lvlText w:val="%6."/>
      <w:lvlJc w:val="left"/>
      <w:pPr>
        <w:ind w:left="4399" w:hanging="3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4EBF2C">
      <w:start w:val="1"/>
      <w:numFmt w:val="decimal"/>
      <w:lvlText w:val="%7."/>
      <w:lvlJc w:val="left"/>
      <w:pPr>
        <w:ind w:left="51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8F0825A">
      <w:start w:val="1"/>
      <w:numFmt w:val="lowerLetter"/>
      <w:lvlText w:val="%8."/>
      <w:lvlJc w:val="left"/>
      <w:pPr>
        <w:ind w:left="58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EE023A">
      <w:start w:val="1"/>
      <w:numFmt w:val="lowerRoman"/>
      <w:lvlText w:val="%9."/>
      <w:lvlJc w:val="left"/>
      <w:pPr>
        <w:ind w:left="6559" w:hanging="3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A9538FB"/>
    <w:multiLevelType w:val="hybridMultilevel"/>
    <w:tmpl w:val="5FE65E22"/>
    <w:styleLink w:val="Stileimportato2"/>
    <w:lvl w:ilvl="0" w:tplc="C982374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8228BC">
      <w:start w:val="1"/>
      <w:numFmt w:val="bullet"/>
      <w:lvlText w:val="o"/>
      <w:lvlJc w:val="left"/>
      <w:pPr>
        <w:ind w:left="1178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AA4608">
      <w:start w:val="1"/>
      <w:numFmt w:val="bullet"/>
      <w:lvlText w:val="▪"/>
      <w:lvlJc w:val="left"/>
      <w:pPr>
        <w:ind w:left="1898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F2F7C4">
      <w:start w:val="1"/>
      <w:numFmt w:val="bullet"/>
      <w:lvlText w:val="·"/>
      <w:lvlJc w:val="left"/>
      <w:pPr>
        <w:ind w:left="2618" w:hanging="45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B808F0">
      <w:start w:val="1"/>
      <w:numFmt w:val="bullet"/>
      <w:lvlText w:val="o"/>
      <w:lvlJc w:val="left"/>
      <w:pPr>
        <w:ind w:left="3338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E04E64C">
      <w:start w:val="1"/>
      <w:numFmt w:val="bullet"/>
      <w:lvlText w:val="▪"/>
      <w:lvlJc w:val="left"/>
      <w:pPr>
        <w:ind w:left="4058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7861E6">
      <w:start w:val="1"/>
      <w:numFmt w:val="bullet"/>
      <w:lvlText w:val="·"/>
      <w:lvlJc w:val="left"/>
      <w:pPr>
        <w:ind w:left="4778" w:hanging="45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4C97E2">
      <w:start w:val="1"/>
      <w:numFmt w:val="bullet"/>
      <w:lvlText w:val="o"/>
      <w:lvlJc w:val="left"/>
      <w:pPr>
        <w:ind w:left="5498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AA9FD8">
      <w:start w:val="1"/>
      <w:numFmt w:val="bullet"/>
      <w:lvlText w:val="▪"/>
      <w:lvlJc w:val="left"/>
      <w:pPr>
        <w:ind w:left="6218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0D065CD"/>
    <w:multiLevelType w:val="hybridMultilevel"/>
    <w:tmpl w:val="3DD6985C"/>
    <w:numStyleLink w:val="Stileimportato3"/>
  </w:abstractNum>
  <w:abstractNum w:abstractNumId="5" w15:restartNumberingAfterBreak="0">
    <w:nsid w:val="60DE6DBE"/>
    <w:multiLevelType w:val="hybridMultilevel"/>
    <w:tmpl w:val="0E30A9E6"/>
    <w:numStyleLink w:val="Puntielenco"/>
  </w:abstractNum>
  <w:abstractNum w:abstractNumId="6" w15:restartNumberingAfterBreak="0">
    <w:nsid w:val="688E5033"/>
    <w:multiLevelType w:val="hybridMultilevel"/>
    <w:tmpl w:val="5FE65E22"/>
    <w:numStyleLink w:val="Stileimportato2"/>
  </w:abstractNum>
  <w:abstractNum w:abstractNumId="7" w15:restartNumberingAfterBreak="0">
    <w:nsid w:val="68ED1AB7"/>
    <w:multiLevelType w:val="hybridMultilevel"/>
    <w:tmpl w:val="13749D8A"/>
    <w:styleLink w:val="Stileimportato6"/>
    <w:lvl w:ilvl="0" w:tplc="5CD4A5D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F3E8832">
      <w:start w:val="1"/>
      <w:numFmt w:val="lowerLetter"/>
      <w:lvlText w:val="%2."/>
      <w:lvlJc w:val="left"/>
      <w:pPr>
        <w:ind w:left="15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B7A3138">
      <w:start w:val="1"/>
      <w:numFmt w:val="lowerRoman"/>
      <w:lvlText w:val="%3."/>
      <w:lvlJc w:val="left"/>
      <w:pPr>
        <w:ind w:left="221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9A285C8">
      <w:start w:val="1"/>
      <w:numFmt w:val="decimal"/>
      <w:lvlText w:val="%4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67AE17C">
      <w:start w:val="1"/>
      <w:numFmt w:val="lowerLetter"/>
      <w:lvlText w:val="%5."/>
      <w:lvlJc w:val="left"/>
      <w:pPr>
        <w:ind w:left="3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6769F9C">
      <w:start w:val="1"/>
      <w:numFmt w:val="lowerRoman"/>
      <w:lvlText w:val="%6."/>
      <w:lvlJc w:val="left"/>
      <w:pPr>
        <w:ind w:left="437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AF012DA">
      <w:start w:val="1"/>
      <w:numFmt w:val="decimal"/>
      <w:lvlText w:val="%7."/>
      <w:lvlJc w:val="left"/>
      <w:pPr>
        <w:ind w:left="5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A2C2D30">
      <w:start w:val="1"/>
      <w:numFmt w:val="lowerLetter"/>
      <w:lvlText w:val="%8."/>
      <w:lvlJc w:val="left"/>
      <w:pPr>
        <w:ind w:left="58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8645B66">
      <w:start w:val="1"/>
      <w:numFmt w:val="lowerRoman"/>
      <w:lvlText w:val="%9."/>
      <w:lvlJc w:val="left"/>
      <w:pPr>
        <w:ind w:left="653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9CF6ACE"/>
    <w:multiLevelType w:val="hybridMultilevel"/>
    <w:tmpl w:val="13749D8A"/>
    <w:numStyleLink w:val="Stileimportato6"/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5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esco Musumeci">
    <w15:presenceInfo w15:providerId="Windows Live" w15:userId="d8ce2718d47a5f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6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zNTY0NzM1BSELJR2l4NTi4sz8PJACw1oAI4WiziwAAAA="/>
  </w:docVars>
  <w:rsids>
    <w:rsidRoot w:val="00E50E69"/>
    <w:rsid w:val="0000268B"/>
    <w:rsid w:val="00003DD5"/>
    <w:rsid w:val="00016737"/>
    <w:rsid w:val="000A38D4"/>
    <w:rsid w:val="001040D9"/>
    <w:rsid w:val="00160DB8"/>
    <w:rsid w:val="001B59EC"/>
    <w:rsid w:val="001D3BA1"/>
    <w:rsid w:val="001D3DE1"/>
    <w:rsid w:val="001F7D5B"/>
    <w:rsid w:val="002124C5"/>
    <w:rsid w:val="002346CC"/>
    <w:rsid w:val="002369E4"/>
    <w:rsid w:val="00266A77"/>
    <w:rsid w:val="002E0F55"/>
    <w:rsid w:val="003340E2"/>
    <w:rsid w:val="0036257A"/>
    <w:rsid w:val="00370FE9"/>
    <w:rsid w:val="003876EE"/>
    <w:rsid w:val="003A2386"/>
    <w:rsid w:val="003B70C2"/>
    <w:rsid w:val="003D19E5"/>
    <w:rsid w:val="004116F9"/>
    <w:rsid w:val="00412E52"/>
    <w:rsid w:val="004A0581"/>
    <w:rsid w:val="004D5BA9"/>
    <w:rsid w:val="004F5CE0"/>
    <w:rsid w:val="006765A5"/>
    <w:rsid w:val="00701042"/>
    <w:rsid w:val="007365AB"/>
    <w:rsid w:val="007C693E"/>
    <w:rsid w:val="007E353B"/>
    <w:rsid w:val="007F4A53"/>
    <w:rsid w:val="0083503E"/>
    <w:rsid w:val="00851C45"/>
    <w:rsid w:val="00853689"/>
    <w:rsid w:val="00865F8E"/>
    <w:rsid w:val="008A0F45"/>
    <w:rsid w:val="008D3D7C"/>
    <w:rsid w:val="009041F0"/>
    <w:rsid w:val="00910925"/>
    <w:rsid w:val="00946E04"/>
    <w:rsid w:val="00955AF2"/>
    <w:rsid w:val="0095716C"/>
    <w:rsid w:val="009828D6"/>
    <w:rsid w:val="009904DA"/>
    <w:rsid w:val="009C3CA5"/>
    <w:rsid w:val="009C6B8A"/>
    <w:rsid w:val="00A11858"/>
    <w:rsid w:val="00A74062"/>
    <w:rsid w:val="00A935CE"/>
    <w:rsid w:val="00AA607E"/>
    <w:rsid w:val="00AF16E4"/>
    <w:rsid w:val="00B01FD7"/>
    <w:rsid w:val="00B21D86"/>
    <w:rsid w:val="00B6671B"/>
    <w:rsid w:val="00BD0FE8"/>
    <w:rsid w:val="00BD7543"/>
    <w:rsid w:val="00BF5A71"/>
    <w:rsid w:val="00CF4FA2"/>
    <w:rsid w:val="00D10B91"/>
    <w:rsid w:val="00D811EC"/>
    <w:rsid w:val="00D96BBE"/>
    <w:rsid w:val="00DF016F"/>
    <w:rsid w:val="00E10609"/>
    <w:rsid w:val="00E50E69"/>
    <w:rsid w:val="00E61414"/>
    <w:rsid w:val="00E91685"/>
    <w:rsid w:val="00EC01ED"/>
    <w:rsid w:val="00EE232F"/>
    <w:rsid w:val="00F13A68"/>
    <w:rsid w:val="00FF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D181"/>
  <w15:docId w15:val="{53C0CDCE-2670-154B-A9DD-E7BFDB73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u w:color="000000"/>
    </w:rPr>
  </w:style>
  <w:style w:type="paragraph" w:styleId="Heading2">
    <w:name w:val="heading 2"/>
    <w:next w:val="Normal"/>
    <w:uiPriority w:val="9"/>
    <w:unhideWhenUsed/>
    <w:qFormat/>
    <w:pPr>
      <w:keepNext/>
      <w:outlineLvl w:val="1"/>
    </w:pPr>
    <w:rPr>
      <w:rFonts w:eastAsia="Times New Roman"/>
      <w:b/>
      <w:bCs/>
      <w:i/>
      <w:iCs/>
      <w:color w:val="000000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pPr>
      <w:tabs>
        <w:tab w:val="center" w:pos="4819"/>
        <w:tab w:val="right" w:pos="9638"/>
      </w:tabs>
    </w:pPr>
    <w:rPr>
      <w:rFonts w:cs="Arial Unicode MS"/>
      <w:color w:val="000000"/>
      <w:u w:color="000000"/>
    </w:rPr>
  </w:style>
  <w:style w:type="paragraph" w:styleId="ListParagraph">
    <w:name w:val="List Paragraph"/>
    <w:pPr>
      <w:ind w:left="720"/>
    </w:pPr>
    <w:rPr>
      <w:rFonts w:cs="Arial Unicode MS"/>
      <w:color w:val="000000"/>
      <w:u w:color="000000"/>
    </w:rPr>
  </w:style>
  <w:style w:type="numbering" w:customStyle="1" w:styleId="Stileimportato2">
    <w:name w:val="Stile importato 2"/>
    <w:pPr>
      <w:numPr>
        <w:numId w:val="1"/>
      </w:numPr>
    </w:pPr>
  </w:style>
  <w:style w:type="numbering" w:customStyle="1" w:styleId="Stileimportato3">
    <w:name w:val="Stile importato 3"/>
    <w:pPr>
      <w:numPr>
        <w:numId w:val="3"/>
      </w:numPr>
    </w:p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Caption">
    <w:name w:val="caption"/>
    <w:pPr>
      <w:suppressAutoHyphens/>
      <w:outlineLvl w:val="0"/>
    </w:pPr>
    <w:rPr>
      <w:rFonts w:ascii="Calibri" w:eastAsia="Calibri" w:hAnsi="Calibri" w:cs="Calibri"/>
      <w:color w:val="000000"/>
      <w:sz w:val="36"/>
      <w:szCs w:val="36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Stileimportato6">
    <w:name w:val="Stile importato 6"/>
    <w:pPr>
      <w:numPr>
        <w:numId w:val="5"/>
      </w:numPr>
    </w:pPr>
  </w:style>
  <w:style w:type="numbering" w:customStyle="1" w:styleId="Puntielenco">
    <w:name w:val="Punti elenco"/>
    <w:pPr>
      <w:numPr>
        <w:numId w:val="7"/>
      </w:numPr>
    </w:pPr>
  </w:style>
  <w:style w:type="table" w:styleId="TableGrid">
    <w:name w:val="Table Grid"/>
    <w:basedOn w:val="TableNormal"/>
    <w:uiPriority w:val="39"/>
    <w:rsid w:val="009C3C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C3C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C3CA5"/>
  </w:style>
  <w:style w:type="character" w:customStyle="1" w:styleId="CommentTextChar">
    <w:name w:val="Comment Text Char"/>
    <w:basedOn w:val="DefaultParagraphFont"/>
    <w:link w:val="CommentText"/>
    <w:uiPriority w:val="99"/>
    <w:rsid w:val="009C3CA5"/>
    <w:rPr>
      <w:rFonts w:cs="Arial Unicode MS"/>
      <w:color w:val="000000"/>
      <w:u w:color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C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CA5"/>
    <w:rPr>
      <w:rFonts w:cs="Arial Unicode MS"/>
      <w:b/>
      <w:bCs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BF5A7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A71"/>
    <w:rPr>
      <w:rFonts w:cs="Arial Unicode MS"/>
      <w:color w:val="000000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C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CE0"/>
    <w:rPr>
      <w:rFonts w:ascii="Segoe UI" w:hAnsi="Segoe UI" w:cs="Segoe U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0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1480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Musumeci</dc:creator>
  <cp:lastModifiedBy>Ligia Zorello</cp:lastModifiedBy>
  <cp:revision>26</cp:revision>
  <dcterms:created xsi:type="dcterms:W3CDTF">2021-01-23T19:34:00Z</dcterms:created>
  <dcterms:modified xsi:type="dcterms:W3CDTF">2021-04-23T12:13:00Z</dcterms:modified>
</cp:coreProperties>
</file>